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D323" w14:textId="77777777" w:rsidR="008577F9" w:rsidRDefault="008577F9" w:rsidP="001B3708">
      <w:pPr>
        <w:jc w:val="center"/>
        <w:rPr>
          <w:rFonts w:ascii="Candara" w:hAnsi="Candara"/>
          <w:b/>
          <w:sz w:val="76"/>
          <w:szCs w:val="76"/>
        </w:rPr>
      </w:pPr>
    </w:p>
    <w:p w14:paraId="0CD3B61E" w14:textId="2C4E8AFA" w:rsidR="001B3708" w:rsidRPr="001B3708" w:rsidRDefault="001B3708" w:rsidP="001B3708">
      <w:pPr>
        <w:jc w:val="center"/>
        <w:rPr>
          <w:rFonts w:ascii="Candara" w:hAnsi="Candara"/>
          <w:b/>
          <w:sz w:val="76"/>
          <w:szCs w:val="76"/>
        </w:rPr>
      </w:pPr>
      <w:r w:rsidRPr="001B3708">
        <w:rPr>
          <w:rFonts w:ascii="Candara" w:hAnsi="Candara"/>
          <w:b/>
          <w:sz w:val="76"/>
          <w:szCs w:val="76"/>
        </w:rPr>
        <w:t>ANÁLISIS DE SOFTWA</w:t>
      </w:r>
      <w:r w:rsidR="00395254">
        <w:rPr>
          <w:rFonts w:ascii="Candara" w:hAnsi="Candara"/>
          <w:b/>
          <w:sz w:val="76"/>
          <w:szCs w:val="76"/>
        </w:rPr>
        <w:t>R</w:t>
      </w:r>
      <w:r w:rsidRPr="001B3708">
        <w:rPr>
          <w:rFonts w:ascii="Candara" w:hAnsi="Candara"/>
          <w:b/>
          <w:sz w:val="76"/>
          <w:szCs w:val="76"/>
        </w:rPr>
        <w:t>E</w:t>
      </w:r>
    </w:p>
    <w:p w14:paraId="30FE4C8E" w14:textId="2B19A5C6" w:rsidR="001B3708" w:rsidRPr="001B3708" w:rsidRDefault="001B3708" w:rsidP="008577F9">
      <w:pPr>
        <w:jc w:val="center"/>
        <w:rPr>
          <w:rFonts w:asciiTheme="majorHAnsi" w:hAnsiTheme="majorHAnsi" w:cstheme="majorHAnsi"/>
          <w:b/>
          <w:sz w:val="60"/>
          <w:szCs w:val="60"/>
        </w:rPr>
      </w:pPr>
      <w:r w:rsidRPr="001B3708">
        <w:rPr>
          <w:rFonts w:asciiTheme="majorHAnsi" w:hAnsiTheme="majorHAnsi" w:cstheme="majorHAnsi"/>
          <w:b/>
          <w:sz w:val="68"/>
          <w:szCs w:val="68"/>
        </w:rPr>
        <w:t>2019</w:t>
      </w:r>
      <w:r w:rsidR="008577F9">
        <w:rPr>
          <w:rFonts w:asciiTheme="majorHAnsi" w:hAnsiTheme="majorHAnsi" w:cstheme="majorHAnsi"/>
          <w:b/>
          <w:sz w:val="68"/>
          <w:szCs w:val="68"/>
        </w:rPr>
        <w:t xml:space="preserve"> – 1</w:t>
      </w:r>
      <w:r w:rsidR="008577F9" w:rsidRPr="008577F9">
        <w:rPr>
          <w:rFonts w:asciiTheme="majorHAnsi" w:hAnsiTheme="majorHAnsi" w:cstheme="majorHAnsi"/>
          <w:b/>
          <w:sz w:val="68"/>
          <w:szCs w:val="68"/>
          <w:vertAlign w:val="superscript"/>
        </w:rPr>
        <w:t>er</w:t>
      </w:r>
      <w:r w:rsidR="008577F9">
        <w:rPr>
          <w:rFonts w:asciiTheme="majorHAnsi" w:hAnsiTheme="majorHAnsi" w:cstheme="majorHAnsi"/>
          <w:b/>
          <w:sz w:val="68"/>
          <w:szCs w:val="68"/>
        </w:rPr>
        <w:t xml:space="preserve"> Cuatrimest</w:t>
      </w:r>
      <w:r w:rsidR="00395254">
        <w:rPr>
          <w:rFonts w:asciiTheme="majorHAnsi" w:hAnsiTheme="majorHAnsi" w:cstheme="majorHAnsi"/>
          <w:b/>
          <w:sz w:val="68"/>
          <w:szCs w:val="68"/>
        </w:rPr>
        <w:t>r</w:t>
      </w:r>
      <w:r w:rsidR="008577F9">
        <w:rPr>
          <w:rFonts w:asciiTheme="majorHAnsi" w:hAnsiTheme="majorHAnsi" w:cstheme="majorHAnsi"/>
          <w:b/>
          <w:sz w:val="68"/>
          <w:szCs w:val="68"/>
        </w:rPr>
        <w:t>e</w:t>
      </w:r>
    </w:p>
    <w:p w14:paraId="26CBAB25" w14:textId="77777777" w:rsidR="001B3708" w:rsidRDefault="001B3708" w:rsidP="001B3708">
      <w:pPr>
        <w:jc w:val="center"/>
        <w:rPr>
          <w:rFonts w:asciiTheme="majorHAnsi" w:hAnsiTheme="majorHAnsi" w:cstheme="majorHAnsi"/>
          <w:sz w:val="68"/>
          <w:szCs w:val="68"/>
        </w:rPr>
      </w:pPr>
    </w:p>
    <w:p w14:paraId="077CF9A1" w14:textId="73AFF685" w:rsidR="00A4005A" w:rsidRPr="00FC3703" w:rsidRDefault="00A4005A" w:rsidP="00A4005A">
      <w:pPr>
        <w:jc w:val="center"/>
        <w:rPr>
          <w:rFonts w:ascii="Consolas" w:hAnsi="Consolas" w:cstheme="minorHAnsi"/>
          <w:sz w:val="68"/>
          <w:szCs w:val="68"/>
        </w:rPr>
      </w:pPr>
      <w:r>
        <w:rPr>
          <w:rFonts w:ascii="Consolas" w:hAnsi="Consolas" w:cstheme="minorHAnsi"/>
          <w:sz w:val="68"/>
          <w:szCs w:val="68"/>
        </w:rPr>
        <w:t>Modelo de calidad</w:t>
      </w:r>
    </w:p>
    <w:p w14:paraId="5C3FA554" w14:textId="77777777" w:rsidR="008577F9" w:rsidRDefault="008577F9" w:rsidP="001B3708">
      <w:pPr>
        <w:rPr>
          <w:rFonts w:ascii="Arial" w:hAnsi="Arial" w:cs="Arial"/>
          <w:sz w:val="48"/>
          <w:szCs w:val="48"/>
        </w:rPr>
      </w:pPr>
    </w:p>
    <w:p w14:paraId="10B66986" w14:textId="77777777" w:rsidR="00FC3703" w:rsidRDefault="00FC3703" w:rsidP="001B3708">
      <w:pPr>
        <w:rPr>
          <w:rFonts w:ascii="Arial" w:hAnsi="Arial" w:cs="Arial"/>
          <w:sz w:val="48"/>
          <w:szCs w:val="48"/>
        </w:rPr>
      </w:pPr>
    </w:p>
    <w:p w14:paraId="40FB03A2" w14:textId="77777777" w:rsidR="00FC3703" w:rsidRDefault="001B3708" w:rsidP="008577F9">
      <w:pPr>
        <w:rPr>
          <w:rFonts w:ascii="Arial" w:hAnsi="Arial" w:cs="Arial"/>
          <w:sz w:val="48"/>
          <w:szCs w:val="48"/>
        </w:rPr>
      </w:pPr>
      <w:r w:rsidRPr="00287F9C">
        <w:rPr>
          <w:rFonts w:asciiTheme="majorHAnsi" w:hAnsiTheme="majorHAnsi" w:cstheme="majorHAnsi"/>
          <w:sz w:val="48"/>
          <w:szCs w:val="48"/>
        </w:rPr>
        <w:t>Integrantes</w:t>
      </w:r>
    </w:p>
    <w:tbl>
      <w:tblPr>
        <w:tblW w:w="0" w:type="auto"/>
        <w:tblInd w:w="-38" w:type="dxa"/>
        <w:tblLayout w:type="fixed"/>
        <w:tblCellMar>
          <w:left w:w="70" w:type="dxa"/>
          <w:right w:w="70" w:type="dxa"/>
        </w:tblCellMar>
        <w:tblLook w:val="0000" w:firstRow="0" w:lastRow="0" w:firstColumn="0" w:lastColumn="0" w:noHBand="0" w:noVBand="0"/>
      </w:tblPr>
      <w:tblGrid>
        <w:gridCol w:w="3367"/>
        <w:gridCol w:w="2964"/>
        <w:gridCol w:w="2352"/>
      </w:tblGrid>
      <w:tr w:rsidR="008577F9" w:rsidRPr="003C7F5D" w14:paraId="601A46EC"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78C74267"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Sanchez</w:t>
            </w:r>
          </w:p>
        </w:tc>
        <w:tc>
          <w:tcPr>
            <w:tcW w:w="2964" w:type="dxa"/>
            <w:tcBorders>
              <w:top w:val="single" w:sz="6" w:space="0" w:color="auto"/>
              <w:left w:val="single" w:sz="6" w:space="0" w:color="auto"/>
              <w:bottom w:val="single" w:sz="6" w:space="0" w:color="auto"/>
              <w:right w:val="single" w:sz="6" w:space="0" w:color="auto"/>
            </w:tcBorders>
          </w:tcPr>
          <w:p w14:paraId="0F4B607B"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Fernando</w:t>
            </w:r>
          </w:p>
        </w:tc>
        <w:tc>
          <w:tcPr>
            <w:tcW w:w="2352" w:type="dxa"/>
            <w:tcBorders>
              <w:top w:val="single" w:sz="6" w:space="0" w:color="auto"/>
              <w:left w:val="single" w:sz="6" w:space="0" w:color="auto"/>
              <w:bottom w:val="single" w:sz="6" w:space="0" w:color="auto"/>
              <w:right w:val="single" w:sz="6" w:space="0" w:color="auto"/>
            </w:tcBorders>
          </w:tcPr>
          <w:p w14:paraId="59C11A49"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36822171</w:t>
            </w:r>
          </w:p>
        </w:tc>
      </w:tr>
      <w:tr w:rsidR="008577F9" w:rsidRPr="003C7F5D" w14:paraId="2424F894"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6B1FB4DB"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Lorenz</w:t>
            </w:r>
          </w:p>
        </w:tc>
        <w:tc>
          <w:tcPr>
            <w:tcW w:w="2964" w:type="dxa"/>
            <w:tcBorders>
              <w:top w:val="single" w:sz="6" w:space="0" w:color="auto"/>
              <w:left w:val="single" w:sz="6" w:space="0" w:color="auto"/>
              <w:bottom w:val="single" w:sz="6" w:space="0" w:color="auto"/>
              <w:right w:val="single" w:sz="6" w:space="0" w:color="auto"/>
            </w:tcBorders>
          </w:tcPr>
          <w:p w14:paraId="3A6A2FB1"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Lautaro Enrique</w:t>
            </w:r>
          </w:p>
        </w:tc>
        <w:tc>
          <w:tcPr>
            <w:tcW w:w="2352" w:type="dxa"/>
            <w:tcBorders>
              <w:top w:val="single" w:sz="6" w:space="0" w:color="auto"/>
              <w:left w:val="single" w:sz="6" w:space="0" w:color="auto"/>
              <w:bottom w:val="single" w:sz="6" w:space="0" w:color="auto"/>
              <w:right w:val="single" w:sz="6" w:space="0" w:color="auto"/>
            </w:tcBorders>
          </w:tcPr>
          <w:p w14:paraId="16B47624"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37661245</w:t>
            </w:r>
          </w:p>
        </w:tc>
      </w:tr>
      <w:tr w:rsidR="008577F9" w:rsidRPr="003C7F5D" w14:paraId="1D6B7198"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396113C4"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Tejada</w:t>
            </w:r>
          </w:p>
        </w:tc>
        <w:tc>
          <w:tcPr>
            <w:tcW w:w="2964" w:type="dxa"/>
            <w:tcBorders>
              <w:top w:val="single" w:sz="6" w:space="0" w:color="auto"/>
              <w:left w:val="single" w:sz="6" w:space="0" w:color="auto"/>
              <w:bottom w:val="single" w:sz="6" w:space="0" w:color="auto"/>
              <w:right w:val="single" w:sz="6" w:space="0" w:color="auto"/>
            </w:tcBorders>
          </w:tcPr>
          <w:p w14:paraId="5C40236A"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Sabrina</w:t>
            </w:r>
          </w:p>
        </w:tc>
        <w:tc>
          <w:tcPr>
            <w:tcW w:w="2352" w:type="dxa"/>
            <w:tcBorders>
              <w:top w:val="single" w:sz="6" w:space="0" w:color="auto"/>
              <w:left w:val="single" w:sz="6" w:space="0" w:color="auto"/>
              <w:bottom w:val="single" w:sz="6" w:space="0" w:color="auto"/>
              <w:right w:val="single" w:sz="6" w:space="0" w:color="auto"/>
            </w:tcBorders>
          </w:tcPr>
          <w:p w14:paraId="239B71DA"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37790024</w:t>
            </w:r>
          </w:p>
        </w:tc>
      </w:tr>
      <w:tr w:rsidR="008577F9" w:rsidRPr="003C7F5D" w14:paraId="547BE058" w14:textId="77777777" w:rsidTr="008577F9">
        <w:trPr>
          <w:trHeight w:val="276"/>
        </w:trPr>
        <w:tc>
          <w:tcPr>
            <w:tcW w:w="3367" w:type="dxa"/>
            <w:tcBorders>
              <w:top w:val="single" w:sz="6" w:space="0" w:color="auto"/>
              <w:left w:val="single" w:sz="6" w:space="0" w:color="auto"/>
              <w:bottom w:val="single" w:sz="6" w:space="0" w:color="auto"/>
              <w:right w:val="single" w:sz="6" w:space="0" w:color="auto"/>
            </w:tcBorders>
          </w:tcPr>
          <w:p w14:paraId="3DF18CF1"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Riquelme</w:t>
            </w:r>
          </w:p>
        </w:tc>
        <w:tc>
          <w:tcPr>
            <w:tcW w:w="2964" w:type="dxa"/>
            <w:tcBorders>
              <w:top w:val="single" w:sz="6" w:space="0" w:color="auto"/>
              <w:left w:val="single" w:sz="6" w:space="0" w:color="auto"/>
              <w:bottom w:val="single" w:sz="6" w:space="0" w:color="auto"/>
              <w:right w:val="single" w:sz="6" w:space="0" w:color="auto"/>
            </w:tcBorders>
          </w:tcPr>
          <w:p w14:paraId="76B8C048"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Mariano</w:t>
            </w:r>
          </w:p>
        </w:tc>
        <w:tc>
          <w:tcPr>
            <w:tcW w:w="2352" w:type="dxa"/>
            <w:tcBorders>
              <w:top w:val="single" w:sz="6" w:space="0" w:color="auto"/>
              <w:left w:val="single" w:sz="6" w:space="0" w:color="auto"/>
              <w:bottom w:val="single" w:sz="6" w:space="0" w:color="auto"/>
              <w:right w:val="single" w:sz="6" w:space="0" w:color="auto"/>
            </w:tcBorders>
          </w:tcPr>
          <w:p w14:paraId="28B575FB"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36287422</w:t>
            </w:r>
          </w:p>
        </w:tc>
      </w:tr>
      <w:tr w:rsidR="008577F9" w:rsidRPr="003C7F5D" w14:paraId="5F8A5CFE"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2F5A78B8"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Villca</w:t>
            </w:r>
          </w:p>
        </w:tc>
        <w:tc>
          <w:tcPr>
            <w:tcW w:w="2964" w:type="dxa"/>
            <w:tcBorders>
              <w:top w:val="single" w:sz="6" w:space="0" w:color="auto"/>
              <w:left w:val="single" w:sz="6" w:space="0" w:color="auto"/>
              <w:bottom w:val="single" w:sz="6" w:space="0" w:color="auto"/>
              <w:right w:val="single" w:sz="6" w:space="0" w:color="auto"/>
            </w:tcBorders>
          </w:tcPr>
          <w:p w14:paraId="3CD60223"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Luis Alberto</w:t>
            </w:r>
          </w:p>
        </w:tc>
        <w:tc>
          <w:tcPr>
            <w:tcW w:w="2352" w:type="dxa"/>
            <w:tcBorders>
              <w:top w:val="single" w:sz="6" w:space="0" w:color="auto"/>
              <w:left w:val="single" w:sz="6" w:space="0" w:color="auto"/>
              <w:bottom w:val="single" w:sz="6" w:space="0" w:color="auto"/>
              <w:right w:val="single" w:sz="6" w:space="0" w:color="auto"/>
            </w:tcBorders>
          </w:tcPr>
          <w:p w14:paraId="791CC3A4"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35277730</w:t>
            </w:r>
          </w:p>
        </w:tc>
      </w:tr>
      <w:tr w:rsidR="008577F9" w:rsidRPr="003C7F5D" w14:paraId="0DFD784A" w14:textId="77777777" w:rsidTr="008577F9">
        <w:trPr>
          <w:trHeight w:val="290"/>
        </w:trPr>
        <w:tc>
          <w:tcPr>
            <w:tcW w:w="3367" w:type="dxa"/>
            <w:tcBorders>
              <w:top w:val="single" w:sz="6" w:space="0" w:color="auto"/>
              <w:left w:val="single" w:sz="6" w:space="0" w:color="auto"/>
              <w:bottom w:val="single" w:sz="6" w:space="0" w:color="auto"/>
              <w:right w:val="single" w:sz="6" w:space="0" w:color="auto"/>
            </w:tcBorders>
          </w:tcPr>
          <w:p w14:paraId="5A1E6433"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Adrián</w:t>
            </w:r>
          </w:p>
        </w:tc>
        <w:tc>
          <w:tcPr>
            <w:tcW w:w="2964" w:type="dxa"/>
            <w:tcBorders>
              <w:top w:val="single" w:sz="6" w:space="0" w:color="auto"/>
              <w:left w:val="single" w:sz="6" w:space="0" w:color="auto"/>
              <w:bottom w:val="single" w:sz="6" w:space="0" w:color="auto"/>
              <w:right w:val="single" w:sz="6" w:space="0" w:color="auto"/>
            </w:tcBorders>
          </w:tcPr>
          <w:p w14:paraId="5AF6CFE4" w14:textId="77777777" w:rsidR="008577F9" w:rsidRPr="003C7F5D" w:rsidRDefault="008577F9">
            <w:pPr>
              <w:autoSpaceDE w:val="0"/>
              <w:autoSpaceDN w:val="0"/>
              <w:adjustRightInd w:val="0"/>
              <w:spacing w:after="0" w:line="240" w:lineRule="auto"/>
              <w:rPr>
                <w:rFonts w:asciiTheme="majorHAnsi" w:hAnsiTheme="majorHAnsi" w:cstheme="majorHAnsi"/>
                <w:color w:val="000000"/>
                <w:sz w:val="28"/>
                <w:szCs w:val="28"/>
              </w:rPr>
            </w:pPr>
            <w:r w:rsidRPr="003C7F5D">
              <w:rPr>
                <w:rFonts w:asciiTheme="majorHAnsi" w:hAnsiTheme="majorHAnsi" w:cstheme="majorHAnsi"/>
                <w:color w:val="000000"/>
                <w:sz w:val="28"/>
                <w:szCs w:val="28"/>
              </w:rPr>
              <w:t>Morel</w:t>
            </w:r>
          </w:p>
        </w:tc>
        <w:tc>
          <w:tcPr>
            <w:tcW w:w="2352" w:type="dxa"/>
            <w:tcBorders>
              <w:top w:val="single" w:sz="6" w:space="0" w:color="auto"/>
              <w:left w:val="single" w:sz="6" w:space="0" w:color="auto"/>
              <w:bottom w:val="single" w:sz="6" w:space="0" w:color="auto"/>
              <w:right w:val="single" w:sz="6" w:space="0" w:color="auto"/>
            </w:tcBorders>
          </w:tcPr>
          <w:p w14:paraId="49925616" w14:textId="77777777" w:rsidR="008577F9" w:rsidRPr="003C7F5D" w:rsidRDefault="008577F9">
            <w:pPr>
              <w:autoSpaceDE w:val="0"/>
              <w:autoSpaceDN w:val="0"/>
              <w:adjustRightInd w:val="0"/>
              <w:spacing w:after="0" w:line="240" w:lineRule="auto"/>
              <w:jc w:val="right"/>
              <w:rPr>
                <w:rFonts w:asciiTheme="majorHAnsi" w:hAnsiTheme="majorHAnsi" w:cstheme="majorHAnsi"/>
                <w:color w:val="000000"/>
                <w:sz w:val="28"/>
                <w:szCs w:val="28"/>
              </w:rPr>
            </w:pPr>
            <w:r w:rsidRPr="003C7F5D">
              <w:rPr>
                <w:rFonts w:asciiTheme="majorHAnsi" w:hAnsiTheme="majorHAnsi" w:cstheme="majorHAnsi"/>
                <w:color w:val="000000"/>
                <w:sz w:val="28"/>
                <w:szCs w:val="28"/>
              </w:rPr>
              <w:t>34437202</w:t>
            </w:r>
          </w:p>
        </w:tc>
      </w:tr>
    </w:tbl>
    <w:p w14:paraId="0DFCA13B" w14:textId="67526019" w:rsidR="005451D4" w:rsidRPr="00A4005A" w:rsidRDefault="005451D4" w:rsidP="00A4005A">
      <w:pPr>
        <w:rPr>
          <w:rFonts w:ascii="Arial" w:hAnsi="Arial" w:cs="Arial"/>
          <w:sz w:val="48"/>
          <w:szCs w:val="48"/>
        </w:rPr>
        <w:sectPr w:rsidR="005451D4" w:rsidRPr="00A4005A" w:rsidSect="005451D4">
          <w:headerReference w:type="default" r:id="rId8"/>
          <w:pgSz w:w="12240" w:h="15840"/>
          <w:pgMar w:top="1417" w:right="1701" w:bottom="1417" w:left="1701" w:header="567" w:footer="708" w:gutter="0"/>
          <w:cols w:space="708"/>
          <w:docGrid w:linePitch="360"/>
        </w:sectPr>
      </w:pPr>
    </w:p>
    <w:p w14:paraId="01E0CF44" w14:textId="2B4A6778" w:rsidR="00A34AD1" w:rsidRDefault="00A4005A" w:rsidP="002A7D74">
      <w:pPr>
        <w:pStyle w:val="Citadestacada"/>
        <w:spacing w:before="400" w:after="20"/>
      </w:pPr>
      <w:r>
        <w:lastRenderedPageBreak/>
        <w:t>CARACTERÍSTICAS Y SUB-CARACTERÍSTICAS UTILIZADAS</w:t>
      </w:r>
    </w:p>
    <w:p w14:paraId="60702DED" w14:textId="653B63A3" w:rsidR="00A34AD1" w:rsidRPr="00B62539" w:rsidRDefault="00A34AD1" w:rsidP="002A7D74">
      <w:pPr>
        <w:pStyle w:val="Prrafodelista"/>
        <w:numPr>
          <w:ilvl w:val="0"/>
          <w:numId w:val="8"/>
        </w:numPr>
        <w:spacing w:before="400" w:after="400"/>
        <w:rPr>
          <w:sz w:val="24"/>
          <w:szCs w:val="24"/>
        </w:rPr>
      </w:pPr>
      <w:r w:rsidRPr="00B62539">
        <w:rPr>
          <w:sz w:val="24"/>
          <w:szCs w:val="24"/>
        </w:rPr>
        <w:t>Funcionalidad</w:t>
      </w:r>
    </w:p>
    <w:p w14:paraId="18B77182" w14:textId="1A114B60" w:rsidR="00A34AD1" w:rsidRPr="00B62539" w:rsidRDefault="00A34AD1" w:rsidP="002A7D74">
      <w:pPr>
        <w:pStyle w:val="Prrafodelista"/>
        <w:numPr>
          <w:ilvl w:val="1"/>
          <w:numId w:val="8"/>
        </w:numPr>
        <w:spacing w:before="400" w:after="20"/>
        <w:rPr>
          <w:sz w:val="24"/>
          <w:szCs w:val="24"/>
        </w:rPr>
      </w:pPr>
      <w:bookmarkStart w:id="0" w:name="_Hlk7981639"/>
      <w:r w:rsidRPr="00B62539">
        <w:rPr>
          <w:sz w:val="24"/>
          <w:szCs w:val="24"/>
        </w:rPr>
        <w:t>Seguridad de acceso</w:t>
      </w:r>
    </w:p>
    <w:p w14:paraId="24855AD3" w14:textId="433036BA" w:rsidR="00A34AD1" w:rsidRPr="00B62539" w:rsidRDefault="002A7D74" w:rsidP="002A7D74">
      <w:pPr>
        <w:pStyle w:val="Prrafodelista"/>
        <w:numPr>
          <w:ilvl w:val="1"/>
          <w:numId w:val="8"/>
        </w:numPr>
        <w:spacing w:before="400" w:after="20"/>
        <w:rPr>
          <w:sz w:val="24"/>
          <w:szCs w:val="24"/>
        </w:rPr>
      </w:pPr>
      <w:r w:rsidRPr="00B62539">
        <w:rPr>
          <w:sz w:val="24"/>
          <w:szCs w:val="24"/>
        </w:rPr>
        <w:t>Exactitud de los resultados</w:t>
      </w:r>
      <w:r w:rsidR="00B62539">
        <w:rPr>
          <w:sz w:val="24"/>
          <w:szCs w:val="24"/>
        </w:rPr>
        <w:br/>
      </w:r>
    </w:p>
    <w:bookmarkEnd w:id="0"/>
    <w:p w14:paraId="569A67D5" w14:textId="4FB21116" w:rsidR="002A7D74" w:rsidRPr="00B62539" w:rsidRDefault="002A7D74" w:rsidP="002A7D74">
      <w:pPr>
        <w:pStyle w:val="Prrafodelista"/>
        <w:numPr>
          <w:ilvl w:val="0"/>
          <w:numId w:val="8"/>
        </w:numPr>
        <w:spacing w:before="400" w:after="20"/>
        <w:rPr>
          <w:sz w:val="24"/>
          <w:szCs w:val="24"/>
        </w:rPr>
      </w:pPr>
      <w:r w:rsidRPr="00B62539">
        <w:rPr>
          <w:sz w:val="24"/>
          <w:szCs w:val="24"/>
        </w:rPr>
        <w:t>Eficiencia</w:t>
      </w:r>
    </w:p>
    <w:p w14:paraId="4830025D" w14:textId="2CCD03A7" w:rsidR="002A7D74" w:rsidRPr="00B62539" w:rsidRDefault="002A7D74" w:rsidP="00031ADA">
      <w:pPr>
        <w:pStyle w:val="Prrafodelista"/>
        <w:numPr>
          <w:ilvl w:val="1"/>
          <w:numId w:val="8"/>
        </w:numPr>
        <w:spacing w:before="400" w:after="20"/>
        <w:rPr>
          <w:sz w:val="24"/>
          <w:szCs w:val="24"/>
        </w:rPr>
      </w:pPr>
      <w:r w:rsidRPr="00B62539">
        <w:rPr>
          <w:sz w:val="24"/>
          <w:szCs w:val="24"/>
        </w:rPr>
        <w:t>Utilización de</w:t>
      </w:r>
      <w:r w:rsidR="00031ADA" w:rsidRPr="00B62539">
        <w:rPr>
          <w:sz w:val="24"/>
          <w:szCs w:val="24"/>
        </w:rPr>
        <w:t>l procesador</w:t>
      </w:r>
    </w:p>
    <w:p w14:paraId="5011EAB2" w14:textId="1FB7DE3D" w:rsidR="00031ADA" w:rsidRPr="00B62539" w:rsidRDefault="00031ADA" w:rsidP="00031ADA">
      <w:pPr>
        <w:pStyle w:val="Prrafodelista"/>
        <w:numPr>
          <w:ilvl w:val="1"/>
          <w:numId w:val="8"/>
        </w:numPr>
        <w:spacing w:before="400" w:after="20"/>
        <w:rPr>
          <w:sz w:val="24"/>
          <w:szCs w:val="24"/>
        </w:rPr>
      </w:pPr>
      <w:r w:rsidRPr="00B62539">
        <w:rPr>
          <w:sz w:val="24"/>
          <w:szCs w:val="24"/>
        </w:rPr>
        <w:t>Utilización del disco rígido</w:t>
      </w:r>
    </w:p>
    <w:p w14:paraId="6BD58008" w14:textId="2BB045F4" w:rsidR="00031ADA" w:rsidRPr="00B62539" w:rsidRDefault="00031ADA" w:rsidP="00031ADA">
      <w:pPr>
        <w:pStyle w:val="Prrafodelista"/>
        <w:numPr>
          <w:ilvl w:val="1"/>
          <w:numId w:val="8"/>
        </w:numPr>
        <w:spacing w:before="400" w:after="20"/>
        <w:rPr>
          <w:sz w:val="24"/>
          <w:szCs w:val="24"/>
        </w:rPr>
      </w:pPr>
      <w:r w:rsidRPr="00B62539">
        <w:rPr>
          <w:sz w:val="24"/>
          <w:szCs w:val="24"/>
        </w:rPr>
        <w:t>Utilización de memoria RAM</w:t>
      </w:r>
      <w:r w:rsidR="00B62539">
        <w:rPr>
          <w:sz w:val="24"/>
          <w:szCs w:val="24"/>
        </w:rPr>
        <w:br/>
      </w:r>
    </w:p>
    <w:p w14:paraId="6B93CBE9" w14:textId="07BC9157" w:rsidR="002A7D74" w:rsidRPr="00B62539" w:rsidRDefault="002A7D74" w:rsidP="002A7D74">
      <w:pPr>
        <w:pStyle w:val="Prrafodelista"/>
        <w:numPr>
          <w:ilvl w:val="0"/>
          <w:numId w:val="8"/>
        </w:numPr>
        <w:spacing w:before="400" w:after="20"/>
        <w:rPr>
          <w:sz w:val="24"/>
          <w:szCs w:val="24"/>
        </w:rPr>
      </w:pPr>
      <w:r w:rsidRPr="00B62539">
        <w:rPr>
          <w:sz w:val="24"/>
          <w:szCs w:val="24"/>
        </w:rPr>
        <w:t>Mantenibilidad</w:t>
      </w:r>
    </w:p>
    <w:p w14:paraId="68205EB1" w14:textId="7B9CB25E" w:rsidR="002A7D74" w:rsidRPr="00B62539" w:rsidRDefault="002A7D74" w:rsidP="002A7D74">
      <w:pPr>
        <w:pStyle w:val="Prrafodelista"/>
        <w:numPr>
          <w:ilvl w:val="1"/>
          <w:numId w:val="8"/>
        </w:numPr>
        <w:spacing w:before="400" w:after="20"/>
        <w:rPr>
          <w:sz w:val="24"/>
          <w:szCs w:val="24"/>
        </w:rPr>
      </w:pPr>
      <w:r w:rsidRPr="00B62539">
        <w:rPr>
          <w:sz w:val="24"/>
          <w:szCs w:val="24"/>
        </w:rPr>
        <w:t>Capacidad del código de ser analizado</w:t>
      </w:r>
    </w:p>
    <w:p w14:paraId="4573BA5B" w14:textId="119F86B1" w:rsidR="002A7D74" w:rsidRPr="00B62539" w:rsidRDefault="002A7D74" w:rsidP="002A7D74">
      <w:pPr>
        <w:pStyle w:val="Prrafodelista"/>
        <w:numPr>
          <w:ilvl w:val="1"/>
          <w:numId w:val="8"/>
        </w:numPr>
        <w:spacing w:before="400" w:after="20"/>
        <w:rPr>
          <w:sz w:val="24"/>
          <w:szCs w:val="24"/>
        </w:rPr>
      </w:pPr>
      <w:r w:rsidRPr="00B62539">
        <w:rPr>
          <w:sz w:val="24"/>
          <w:szCs w:val="24"/>
        </w:rPr>
        <w:t>Capacidad del código de ser cambiado</w:t>
      </w:r>
    </w:p>
    <w:p w14:paraId="2FFEE47B" w14:textId="247866F4" w:rsidR="002A7D74" w:rsidRPr="00B62539" w:rsidRDefault="002A7D74" w:rsidP="002A7D74">
      <w:pPr>
        <w:pStyle w:val="Prrafodelista"/>
        <w:numPr>
          <w:ilvl w:val="1"/>
          <w:numId w:val="8"/>
        </w:numPr>
        <w:spacing w:before="400" w:after="20"/>
        <w:rPr>
          <w:sz w:val="24"/>
          <w:szCs w:val="24"/>
        </w:rPr>
      </w:pPr>
      <w:r w:rsidRPr="00B62539">
        <w:rPr>
          <w:sz w:val="24"/>
          <w:szCs w:val="24"/>
        </w:rPr>
        <w:t>Estabilidad</w:t>
      </w:r>
      <w:r w:rsidR="00B62539">
        <w:rPr>
          <w:sz w:val="24"/>
          <w:szCs w:val="24"/>
        </w:rPr>
        <w:br/>
      </w:r>
    </w:p>
    <w:p w14:paraId="7D006242" w14:textId="763E7725" w:rsidR="002A7D74" w:rsidRPr="00B62539" w:rsidRDefault="002A7D74" w:rsidP="002A7D74">
      <w:pPr>
        <w:pStyle w:val="Prrafodelista"/>
        <w:numPr>
          <w:ilvl w:val="0"/>
          <w:numId w:val="8"/>
        </w:numPr>
        <w:spacing w:before="400" w:after="20"/>
        <w:rPr>
          <w:sz w:val="24"/>
          <w:szCs w:val="24"/>
        </w:rPr>
      </w:pPr>
      <w:r w:rsidRPr="00B62539">
        <w:rPr>
          <w:sz w:val="24"/>
          <w:szCs w:val="24"/>
        </w:rPr>
        <w:t>Usabilidad</w:t>
      </w:r>
    </w:p>
    <w:p w14:paraId="556DCA64" w14:textId="7976A50A" w:rsidR="002A7D74" w:rsidRPr="00B62539" w:rsidRDefault="002A7D74" w:rsidP="002A7D74">
      <w:pPr>
        <w:pStyle w:val="Prrafodelista"/>
        <w:numPr>
          <w:ilvl w:val="1"/>
          <w:numId w:val="8"/>
        </w:numPr>
        <w:spacing w:before="400" w:after="20"/>
        <w:rPr>
          <w:sz w:val="24"/>
          <w:szCs w:val="24"/>
        </w:rPr>
      </w:pPr>
      <w:r w:rsidRPr="00B62539">
        <w:rPr>
          <w:sz w:val="24"/>
          <w:szCs w:val="24"/>
        </w:rPr>
        <w:t>Capacidad de ser entendido</w:t>
      </w:r>
    </w:p>
    <w:p w14:paraId="7518E015" w14:textId="57A6776D" w:rsidR="002A7D74" w:rsidRPr="00B62539" w:rsidRDefault="002A7D74" w:rsidP="002A7D74">
      <w:pPr>
        <w:pStyle w:val="Prrafodelista"/>
        <w:numPr>
          <w:ilvl w:val="1"/>
          <w:numId w:val="8"/>
        </w:numPr>
        <w:spacing w:before="400" w:after="20"/>
        <w:rPr>
          <w:sz w:val="24"/>
          <w:szCs w:val="24"/>
        </w:rPr>
      </w:pPr>
      <w:r w:rsidRPr="00B62539">
        <w:rPr>
          <w:sz w:val="24"/>
          <w:szCs w:val="24"/>
        </w:rPr>
        <w:t>Capacidad de ser operado</w:t>
      </w:r>
    </w:p>
    <w:p w14:paraId="6FF679B0" w14:textId="4D3B1690" w:rsidR="002A7D74" w:rsidRDefault="002A7D74" w:rsidP="00B54BBE">
      <w:pPr>
        <w:pStyle w:val="Prrafodelista"/>
        <w:numPr>
          <w:ilvl w:val="1"/>
          <w:numId w:val="8"/>
        </w:numPr>
        <w:spacing w:before="400" w:after="20"/>
      </w:pPr>
      <w:r w:rsidRPr="00B62539">
        <w:rPr>
          <w:sz w:val="24"/>
          <w:szCs w:val="24"/>
        </w:rPr>
        <w:t>Capacidad de ser atractivo para el usuario</w:t>
      </w:r>
      <w:r>
        <w:br w:type="page"/>
      </w:r>
    </w:p>
    <w:p w14:paraId="0FADCDB0" w14:textId="47221A61" w:rsidR="002A7D74" w:rsidRDefault="002A7D74" w:rsidP="002A7D74">
      <w:pPr>
        <w:pStyle w:val="Citadestacada"/>
        <w:spacing w:before="400" w:after="20"/>
      </w:pPr>
      <w:r>
        <w:lastRenderedPageBreak/>
        <w:t>NIVELES DE PUNT</w:t>
      </w:r>
      <w:r w:rsidR="00022687">
        <w:t>U</w:t>
      </w:r>
      <w:r>
        <w:t>ACIÓN</w:t>
      </w:r>
    </w:p>
    <w:p w14:paraId="30928A7D" w14:textId="00D7B1B5" w:rsidR="002A7D74" w:rsidRDefault="002A7D74" w:rsidP="002A7D74"/>
    <w:p w14:paraId="6DC92D7D" w14:textId="3F68F59B" w:rsidR="002A7D74" w:rsidRPr="00A63AB5" w:rsidRDefault="002A7D74" w:rsidP="002A7D74">
      <w:pPr>
        <w:rPr>
          <w:sz w:val="28"/>
          <w:szCs w:val="28"/>
        </w:rPr>
      </w:pPr>
      <w:r w:rsidRPr="00A63AB5">
        <w:rPr>
          <w:sz w:val="28"/>
          <w:szCs w:val="28"/>
        </w:rPr>
        <w:t xml:space="preserve">El </w:t>
      </w:r>
      <w:r w:rsidRPr="00A63AB5">
        <w:rPr>
          <w:rStyle w:val="Referenciaintensa"/>
          <w:sz w:val="28"/>
          <w:szCs w:val="28"/>
        </w:rPr>
        <w:t>algoritmo de calidad</w:t>
      </w:r>
      <w:r w:rsidRPr="00A63AB5">
        <w:rPr>
          <w:sz w:val="28"/>
          <w:szCs w:val="28"/>
        </w:rPr>
        <w:t xml:space="preserve"> consiste en:</w:t>
      </w:r>
      <w:r w:rsidR="00945031" w:rsidRPr="00A63AB5">
        <w:rPr>
          <w:sz w:val="28"/>
          <w:szCs w:val="28"/>
        </w:rPr>
        <w:br/>
      </w:r>
    </w:p>
    <w:p w14:paraId="1FFBC870" w14:textId="3B2D1827" w:rsidR="002A7D74" w:rsidRPr="00945031" w:rsidRDefault="002A7D74" w:rsidP="002A7D74">
      <w:pPr>
        <w:pStyle w:val="Sinespaciado"/>
        <w:numPr>
          <w:ilvl w:val="0"/>
          <w:numId w:val="11"/>
        </w:numPr>
        <w:rPr>
          <w:sz w:val="24"/>
          <w:szCs w:val="24"/>
        </w:rPr>
      </w:pPr>
      <w:r w:rsidRPr="00945031">
        <w:rPr>
          <w:sz w:val="24"/>
          <w:szCs w:val="24"/>
        </w:rPr>
        <w:t xml:space="preserve">Evaluar cada sub-característica con una puntuación en una escala del 1 al 3, donde 1 </w:t>
      </w:r>
      <w:r w:rsidR="00B54BBE" w:rsidRPr="00945031">
        <w:rPr>
          <w:sz w:val="24"/>
          <w:szCs w:val="24"/>
        </w:rPr>
        <w:t>significa que</w:t>
      </w:r>
      <w:r w:rsidRPr="00945031">
        <w:rPr>
          <w:sz w:val="24"/>
          <w:szCs w:val="24"/>
        </w:rPr>
        <w:t xml:space="preserve"> no cumple con la sub-característica, 2 si cumple la sub-característica de forma parcial y 3 si la cumple en su totalidad.</w:t>
      </w:r>
      <w:r w:rsidR="00945031">
        <w:rPr>
          <w:sz w:val="24"/>
          <w:szCs w:val="24"/>
        </w:rPr>
        <w:br/>
      </w:r>
    </w:p>
    <w:p w14:paraId="6575480F" w14:textId="4C04758C" w:rsidR="002A7D74" w:rsidRPr="00945031" w:rsidRDefault="00B730B3" w:rsidP="002A7D74">
      <w:pPr>
        <w:pStyle w:val="Sinespaciado"/>
        <w:numPr>
          <w:ilvl w:val="0"/>
          <w:numId w:val="11"/>
        </w:numPr>
        <w:rPr>
          <w:sz w:val="24"/>
          <w:szCs w:val="24"/>
        </w:rPr>
      </w:pPr>
      <w:r w:rsidRPr="00945031">
        <w:rPr>
          <w:sz w:val="24"/>
          <w:szCs w:val="24"/>
        </w:rPr>
        <w:t>Se deberá calcular el promedio de las sub-características el cual será asignado como valor de la característica.</w:t>
      </w:r>
      <w:r w:rsidR="00945031">
        <w:rPr>
          <w:sz w:val="24"/>
          <w:szCs w:val="24"/>
        </w:rPr>
        <w:br/>
      </w:r>
    </w:p>
    <w:p w14:paraId="6C50B0CF" w14:textId="621E4C7B" w:rsidR="00B730B3" w:rsidRPr="00945031" w:rsidRDefault="00B730B3" w:rsidP="002A7D74">
      <w:pPr>
        <w:pStyle w:val="Sinespaciado"/>
        <w:numPr>
          <w:ilvl w:val="0"/>
          <w:numId w:val="11"/>
        </w:numPr>
        <w:rPr>
          <w:sz w:val="24"/>
          <w:szCs w:val="24"/>
        </w:rPr>
      </w:pPr>
      <w:r w:rsidRPr="00945031">
        <w:rPr>
          <w:sz w:val="24"/>
          <w:szCs w:val="24"/>
        </w:rPr>
        <w:t>Cada característica tendrá un peso asignado el cual servirá para ponderar el promedio general de la evaluación.</w:t>
      </w:r>
      <w:r w:rsidR="00945031">
        <w:rPr>
          <w:sz w:val="24"/>
          <w:szCs w:val="24"/>
        </w:rPr>
        <w:br/>
      </w:r>
    </w:p>
    <w:p w14:paraId="02E3A194" w14:textId="6BD78FB6" w:rsidR="00B730B3" w:rsidRPr="00945031" w:rsidRDefault="00B730B3" w:rsidP="002A7D74">
      <w:pPr>
        <w:pStyle w:val="Sinespaciado"/>
        <w:numPr>
          <w:ilvl w:val="0"/>
          <w:numId w:val="11"/>
        </w:numPr>
        <w:rPr>
          <w:sz w:val="24"/>
          <w:szCs w:val="24"/>
        </w:rPr>
      </w:pPr>
      <w:r w:rsidRPr="00945031">
        <w:rPr>
          <w:sz w:val="24"/>
          <w:szCs w:val="24"/>
        </w:rPr>
        <w:t xml:space="preserve">El promedio general determinará si el nivel de calidad obtenido es </w:t>
      </w:r>
      <w:r w:rsidRPr="00945031">
        <w:rPr>
          <w:color w:val="538135" w:themeColor="accent6" w:themeShade="BF"/>
          <w:sz w:val="24"/>
          <w:szCs w:val="24"/>
        </w:rPr>
        <w:t xml:space="preserve">APROBADO </w:t>
      </w:r>
      <w:r w:rsidRPr="00945031">
        <w:rPr>
          <w:sz w:val="24"/>
          <w:szCs w:val="24"/>
        </w:rPr>
        <w:t xml:space="preserve">o </w:t>
      </w:r>
      <w:r w:rsidRPr="00945031">
        <w:rPr>
          <w:color w:val="C45911" w:themeColor="accent2" w:themeShade="BF"/>
          <w:sz w:val="24"/>
          <w:szCs w:val="24"/>
        </w:rPr>
        <w:t>REPROBADO</w:t>
      </w:r>
      <w:r w:rsidR="006A6D3E" w:rsidRPr="006A6D3E">
        <w:rPr>
          <w:sz w:val="24"/>
          <w:szCs w:val="24"/>
        </w:rPr>
        <w:t>.</w:t>
      </w:r>
      <w:r w:rsidR="006A6D3E">
        <w:rPr>
          <w:color w:val="C45911" w:themeColor="accent2" w:themeShade="BF"/>
          <w:sz w:val="24"/>
          <w:szCs w:val="24"/>
        </w:rPr>
        <w:br/>
      </w:r>
      <w:r w:rsidR="006A6D3E" w:rsidRPr="006A6D3E">
        <w:rPr>
          <w:sz w:val="24"/>
          <w:szCs w:val="24"/>
        </w:rPr>
        <w:t xml:space="preserve">se </w:t>
      </w:r>
      <w:r w:rsidR="006A6D3E">
        <w:rPr>
          <w:sz w:val="24"/>
          <w:szCs w:val="24"/>
        </w:rPr>
        <w:t>considerará aprobado un promedio de 1.5 o superior.</w:t>
      </w:r>
    </w:p>
    <w:p w14:paraId="5EE8CDA7" w14:textId="41FDACCC" w:rsidR="0060630C" w:rsidRDefault="0060630C" w:rsidP="002A7D74">
      <w:pPr>
        <w:spacing w:before="20" w:after="20"/>
      </w:pPr>
      <w:r>
        <w:br w:type="page"/>
      </w:r>
    </w:p>
    <w:p w14:paraId="0692026C" w14:textId="1936B75E" w:rsidR="0060630C" w:rsidRDefault="00EC5503" w:rsidP="0060630C">
      <w:pPr>
        <w:pStyle w:val="Citadestacada"/>
        <w:spacing w:before="400" w:after="20"/>
      </w:pPr>
      <w:r>
        <w:lastRenderedPageBreak/>
        <w:t>CRITERIOS DE EVALUACIÓN DE MÉTRICAS</w:t>
      </w:r>
    </w:p>
    <w:p w14:paraId="3BDAD5BE" w14:textId="1BCD017F" w:rsidR="002A7D74" w:rsidRDefault="002A7D74" w:rsidP="002A7D74">
      <w:pPr>
        <w:spacing w:before="20" w:after="20"/>
      </w:pPr>
    </w:p>
    <w:p w14:paraId="22BF2C65" w14:textId="6A26C39D" w:rsidR="00EC5503" w:rsidRDefault="00EC5503" w:rsidP="002A7D74">
      <w:pPr>
        <w:spacing w:before="20" w:after="20"/>
      </w:pPr>
    </w:p>
    <w:p w14:paraId="6C2B53F8" w14:textId="67F5AC80" w:rsidR="00EC5503" w:rsidRDefault="00EC5503" w:rsidP="00F45538">
      <w:pPr>
        <w:pStyle w:val="Ttulo1"/>
      </w:pPr>
      <w:r>
        <w:t>FUNCIONALIDAD</w:t>
      </w:r>
    </w:p>
    <w:p w14:paraId="56E7A89A" w14:textId="082FDD4B" w:rsidR="00F45538" w:rsidRDefault="00F45538" w:rsidP="00F45538">
      <w:pPr>
        <w:pStyle w:val="Ttulo2"/>
      </w:pPr>
      <w:r>
        <w:t>Peso</w:t>
      </w:r>
    </w:p>
    <w:p w14:paraId="393AC367" w14:textId="32AABBF9" w:rsidR="00F45538" w:rsidRPr="008D35C4" w:rsidRDefault="00F45538" w:rsidP="00F45538">
      <w:pPr>
        <w:rPr>
          <w:i/>
        </w:rPr>
      </w:pPr>
      <w:r>
        <w:t xml:space="preserve">Sobre el total de características, </w:t>
      </w:r>
      <w:r w:rsidRPr="00F45538">
        <w:rPr>
          <w:i/>
        </w:rPr>
        <w:t xml:space="preserve">la funcionalidad tiene un peso de </w:t>
      </w:r>
      <m:oMath>
        <m:f>
          <m:fPr>
            <m:ctrlPr>
              <w:rPr>
                <w:rFonts w:ascii="Cambria Math" w:hAnsi="Cambria Math"/>
                <w:i/>
              </w:rPr>
            </m:ctrlPr>
          </m:fPr>
          <m:num>
            <m:r>
              <w:rPr>
                <w:rFonts w:ascii="Cambria Math" w:hAnsi="Cambria Math"/>
              </w:rPr>
              <m:t>1.5</m:t>
            </m:r>
          </m:num>
          <m:den>
            <m:r>
              <w:rPr>
                <w:rFonts w:ascii="Cambria Math" w:hAnsi="Cambria Math"/>
              </w:rPr>
              <m:t>4</m:t>
            </m:r>
          </m:den>
        </m:f>
      </m:oMath>
    </w:p>
    <w:p w14:paraId="457689A6" w14:textId="38388027" w:rsidR="008C6208" w:rsidRPr="008C6208" w:rsidRDefault="00EC5503" w:rsidP="008C6208">
      <w:pPr>
        <w:pStyle w:val="Ttulo2"/>
      </w:pPr>
      <w:r>
        <w:t>Seguridad de acceso</w:t>
      </w:r>
    </w:p>
    <w:p w14:paraId="55F19F59" w14:textId="63A99F19" w:rsidR="00EC5503" w:rsidRDefault="00EC5503" w:rsidP="008C6208">
      <w:pPr>
        <w:pStyle w:val="Sinespaciado"/>
      </w:pPr>
      <w:r>
        <w:t>Capacidad del producto software para asegurar la integridad de los datos y la confidencialidad de</w:t>
      </w:r>
      <w:r w:rsidR="00786046">
        <w:t xml:space="preserve"> estos</w:t>
      </w:r>
      <w:r>
        <w:t>.</w:t>
      </w:r>
    </w:p>
    <w:p w14:paraId="728F068D" w14:textId="77777777" w:rsidR="00EC5503" w:rsidRDefault="00EC5503" w:rsidP="008C6208">
      <w:pPr>
        <w:pStyle w:val="Sinespaciado"/>
      </w:pPr>
    </w:p>
    <w:p w14:paraId="261CECB4" w14:textId="2245620A" w:rsidR="00EC5503" w:rsidRDefault="00EC5503" w:rsidP="008C6208">
      <w:pPr>
        <w:pStyle w:val="Ttulo3"/>
      </w:pPr>
      <w:r>
        <w:t>Características para medir</w:t>
      </w:r>
      <w:r w:rsidR="008C6208">
        <w:t>:</w:t>
      </w:r>
    </w:p>
    <w:p w14:paraId="3EB1742E" w14:textId="77777777" w:rsidR="00EC5503" w:rsidRDefault="00EC5503" w:rsidP="008C6208">
      <w:pPr>
        <w:pStyle w:val="Sinespaciado"/>
        <w:numPr>
          <w:ilvl w:val="0"/>
          <w:numId w:val="12"/>
        </w:numPr>
      </w:pPr>
      <w:r>
        <w:t>Inicio de sesión</w:t>
      </w:r>
    </w:p>
    <w:p w14:paraId="08E9C633" w14:textId="59C1157F" w:rsidR="00EC5503" w:rsidRDefault="00EC5503" w:rsidP="008C6208">
      <w:pPr>
        <w:pStyle w:val="Sinespaciado"/>
        <w:numPr>
          <w:ilvl w:val="0"/>
          <w:numId w:val="12"/>
        </w:numPr>
      </w:pPr>
      <w:r>
        <w:t>Encriptación de la contraseña</w:t>
      </w:r>
    </w:p>
    <w:p w14:paraId="5F62964E" w14:textId="642D2120" w:rsidR="00EC5503" w:rsidRDefault="00EC5503" w:rsidP="00EC5503">
      <w:pPr>
        <w:pStyle w:val="Sinespaciado"/>
      </w:pPr>
    </w:p>
    <w:p w14:paraId="4E962F31" w14:textId="78301BE2" w:rsidR="008C6208" w:rsidRDefault="00EC5503" w:rsidP="008C6208">
      <w:pPr>
        <w:pStyle w:val="Ttulo3"/>
      </w:pPr>
      <w:r>
        <w:t>Evaluación</w:t>
      </w:r>
      <w:r w:rsidR="008C6208">
        <w:t>:</w:t>
      </w:r>
    </w:p>
    <w:p w14:paraId="22ADBF4C" w14:textId="0D20C373" w:rsidR="008C6208" w:rsidRDefault="008C6208" w:rsidP="008C6208">
      <w:pPr>
        <w:pStyle w:val="Sinespaciado"/>
      </w:pPr>
      <w:r>
        <w:t>3 si se puede iniciar sesión y la contraseña se guarda encriptada.</w:t>
      </w:r>
    </w:p>
    <w:p w14:paraId="3CF6D29E" w14:textId="6FDBEC20" w:rsidR="008C6208" w:rsidRDefault="008C6208" w:rsidP="008C6208">
      <w:pPr>
        <w:pStyle w:val="Sinespaciado"/>
      </w:pPr>
      <w:r>
        <w:t>2 si</w:t>
      </w:r>
      <w:r w:rsidR="005463F3">
        <w:t xml:space="preserve"> únicamente</w:t>
      </w:r>
      <w:r>
        <w:t xml:space="preserve"> se puede iniciar sesión.</w:t>
      </w:r>
    </w:p>
    <w:p w14:paraId="2D44DE65" w14:textId="0F0E1CF6" w:rsidR="008C6208" w:rsidRPr="008C6208" w:rsidRDefault="008C6208" w:rsidP="008C6208">
      <w:pPr>
        <w:pStyle w:val="Sinespaciado"/>
      </w:pPr>
      <w:r>
        <w:t>1 si no se puede iniciar sesión.</w:t>
      </w:r>
    </w:p>
    <w:p w14:paraId="69C58661" w14:textId="762F59D1" w:rsidR="00EC5503" w:rsidRDefault="00786046" w:rsidP="00EC5503">
      <w:pPr>
        <w:pStyle w:val="Sinespaciado"/>
      </w:pPr>
      <w:ins w:id="1" w:author="Fernando Sanchez" w:date="2019-05-06T10:31:00Z">
        <w:r>
          <w:t xml:space="preserve">Puntaje: </w:t>
        </w:r>
      </w:ins>
      <w:ins w:id="2" w:author="Fernando Sanchez" w:date="2019-05-06T10:32:00Z">
        <w:r>
          <w:t>2, falta encriptar la contraseña</w:t>
        </w:r>
      </w:ins>
      <w:ins w:id="3" w:author="Fernando Sanchez" w:date="2019-05-06T10:43:00Z">
        <w:r w:rsidR="003D2FE3">
          <w:t>, deberíamos usar una BD en lugar de un archivo.dat</w:t>
        </w:r>
      </w:ins>
    </w:p>
    <w:p w14:paraId="3E1351D9" w14:textId="463E50F9" w:rsidR="00EC5503" w:rsidRDefault="00EC5503" w:rsidP="008C6208">
      <w:pPr>
        <w:pStyle w:val="Ttulo2"/>
      </w:pPr>
      <w:r>
        <w:t>Exactitud de los resultados</w:t>
      </w:r>
    </w:p>
    <w:p w14:paraId="5FB53BB8" w14:textId="635E4439" w:rsidR="00EC5503" w:rsidRDefault="00CF4364" w:rsidP="008C6208">
      <w:pPr>
        <w:pStyle w:val="Sinespaciado"/>
      </w:pPr>
      <w:r>
        <w:t xml:space="preserve">Capacidad del producto software para asegurar que los valores de los atributos numéricos que se utilicen para manejar dinero lo hagan con el grado </w:t>
      </w:r>
      <w:r w:rsidR="00F45538">
        <w:t>suficiente</w:t>
      </w:r>
      <w:r>
        <w:t xml:space="preserve"> de precisión.</w:t>
      </w:r>
    </w:p>
    <w:p w14:paraId="5F01CD46" w14:textId="632CCD1F" w:rsidR="003A260E" w:rsidRDefault="003A260E" w:rsidP="008C6208">
      <w:pPr>
        <w:pStyle w:val="Sinespaciado"/>
      </w:pPr>
    </w:p>
    <w:p w14:paraId="49F0368E" w14:textId="77777777" w:rsidR="003A260E" w:rsidRDefault="003A260E" w:rsidP="003A260E">
      <w:pPr>
        <w:pStyle w:val="Ttulo3"/>
      </w:pPr>
      <w:r>
        <w:t>Características para medir:</w:t>
      </w:r>
    </w:p>
    <w:p w14:paraId="48C5FE2B" w14:textId="4C7A0499" w:rsidR="003A260E" w:rsidRDefault="003A260E" w:rsidP="003A260E">
      <w:pPr>
        <w:pStyle w:val="Sinespaciado"/>
        <w:numPr>
          <w:ilvl w:val="0"/>
          <w:numId w:val="18"/>
        </w:numPr>
      </w:pPr>
      <w:r>
        <w:t>Precisión de los atributos que son utilizados para manejar dinero.</w:t>
      </w:r>
    </w:p>
    <w:p w14:paraId="000F2D30" w14:textId="6145487A" w:rsidR="003A260E" w:rsidRDefault="003A260E" w:rsidP="003A260E">
      <w:pPr>
        <w:pStyle w:val="Sinespaciado"/>
      </w:pPr>
    </w:p>
    <w:p w14:paraId="39FA5972" w14:textId="051653A0" w:rsidR="003A260E" w:rsidRDefault="003A260E" w:rsidP="003A260E">
      <w:pPr>
        <w:pStyle w:val="Ttulo3"/>
      </w:pPr>
      <w:r>
        <w:t>Evaluación:</w:t>
      </w:r>
    </w:p>
    <w:p w14:paraId="4492E53C" w14:textId="263E4153" w:rsidR="003A260E" w:rsidRPr="003A260E" w:rsidRDefault="003A260E" w:rsidP="003A260E">
      <w:pPr>
        <w:pStyle w:val="Sinespaciado"/>
      </w:pPr>
      <w:r>
        <w:t>3 si se utiliza una presión de 10</w:t>
      </w:r>
      <w:r>
        <w:rPr>
          <w:vertAlign w:val="superscript"/>
        </w:rPr>
        <w:t>-4</w:t>
      </w:r>
      <w:r>
        <w:t xml:space="preserve"> o superior.</w:t>
      </w:r>
    </w:p>
    <w:p w14:paraId="4D01C7A7" w14:textId="4A357CCD" w:rsidR="003A260E" w:rsidRDefault="003A260E" w:rsidP="003A260E">
      <w:pPr>
        <w:pStyle w:val="Sinespaciado"/>
      </w:pPr>
      <w:r>
        <w:t xml:space="preserve">2 si se utiliza </w:t>
      </w:r>
      <w:r w:rsidR="00790E50">
        <w:t>una presión de entre 10</w:t>
      </w:r>
      <w:r w:rsidR="00790E50" w:rsidRPr="00790E50">
        <w:rPr>
          <w:vertAlign w:val="superscript"/>
        </w:rPr>
        <w:t>-2</w:t>
      </w:r>
      <w:r w:rsidR="00790E50">
        <w:t xml:space="preserve"> y 10</w:t>
      </w:r>
      <w:r w:rsidR="00790E50" w:rsidRPr="00790E50">
        <w:rPr>
          <w:vertAlign w:val="superscript"/>
        </w:rPr>
        <w:t>-3</w:t>
      </w:r>
      <w:r w:rsidR="00790E50">
        <w:t>.</w:t>
      </w:r>
    </w:p>
    <w:p w14:paraId="330F58DD" w14:textId="11E7909F" w:rsidR="00790E50" w:rsidRDefault="00790E50" w:rsidP="003A260E">
      <w:pPr>
        <w:pStyle w:val="Sinespaciado"/>
      </w:pPr>
      <w:r>
        <w:t>1 si se utiliza una presión de 10</w:t>
      </w:r>
      <w:r w:rsidRPr="00790E50">
        <w:rPr>
          <w:vertAlign w:val="superscript"/>
        </w:rPr>
        <w:t>-1</w:t>
      </w:r>
      <w:r>
        <w:t xml:space="preserve"> o inferior.</w:t>
      </w:r>
    </w:p>
    <w:p w14:paraId="7BA3E9F7" w14:textId="13EBE8B3" w:rsidR="003A08D2" w:rsidRDefault="00786046" w:rsidP="003A260E">
      <w:pPr>
        <w:pStyle w:val="Sinespaciado"/>
      </w:pPr>
      <w:ins w:id="4" w:author="Fernando Sanchez" w:date="2019-05-06T10:32:00Z">
        <w:r>
          <w:t xml:space="preserve">Puntaje: 1, necesita modificar </w:t>
        </w:r>
      </w:ins>
      <w:ins w:id="5" w:author="Fernando Sanchez" w:date="2019-05-06T10:35:00Z">
        <w:r w:rsidR="00DC4F5B">
          <w:t>el tipo de dato a flotante.</w:t>
        </w:r>
      </w:ins>
    </w:p>
    <w:p w14:paraId="262412D0" w14:textId="4D371179" w:rsidR="00F45538" w:rsidRDefault="00F45538" w:rsidP="00F45538">
      <w:pPr>
        <w:pStyle w:val="Ttulo1"/>
      </w:pPr>
      <w:r w:rsidRPr="00F45538">
        <w:t>Eficiencia</w:t>
      </w:r>
    </w:p>
    <w:p w14:paraId="407AE2CB" w14:textId="77777777" w:rsidR="00F45538" w:rsidRDefault="00F45538" w:rsidP="00F45538">
      <w:pPr>
        <w:pStyle w:val="Ttulo2"/>
      </w:pPr>
      <w:r>
        <w:t>Peso</w:t>
      </w:r>
    </w:p>
    <w:p w14:paraId="54A63EAD" w14:textId="3FCA9060" w:rsidR="00F45538" w:rsidRPr="00F45538" w:rsidRDefault="00F45538" w:rsidP="00F45538">
      <w:r>
        <w:t xml:space="preserve">Sobre el total de características, </w:t>
      </w:r>
      <w:r w:rsidRPr="00F45538">
        <w:rPr>
          <w:i/>
        </w:rPr>
        <w:t xml:space="preserve">la eficiencia tiene un peso de </w:t>
      </w:r>
      <m:oMath>
        <m:f>
          <m:fPr>
            <m:ctrlPr>
              <w:rPr>
                <w:rFonts w:ascii="Cambria Math" w:hAnsi="Cambria Math"/>
                <w:i/>
              </w:rPr>
            </m:ctrlPr>
          </m:fPr>
          <m:num>
            <m:r>
              <w:rPr>
                <w:rFonts w:ascii="Cambria Math" w:hAnsi="Cambria Math"/>
              </w:rPr>
              <m:t>1</m:t>
            </m:r>
          </m:num>
          <m:den>
            <m:r>
              <w:rPr>
                <w:rFonts w:ascii="Cambria Math" w:hAnsi="Cambria Math"/>
              </w:rPr>
              <m:t>4</m:t>
            </m:r>
          </m:den>
        </m:f>
      </m:oMath>
    </w:p>
    <w:p w14:paraId="4FADA872" w14:textId="79404B69" w:rsidR="00F45538" w:rsidRPr="006C042D" w:rsidRDefault="00F45538" w:rsidP="00F45538">
      <w:pPr>
        <w:pStyle w:val="Ttulo2"/>
      </w:pPr>
      <w:r w:rsidRPr="006C042D">
        <w:lastRenderedPageBreak/>
        <w:t>Utilización del procesador</w:t>
      </w:r>
    </w:p>
    <w:p w14:paraId="7A237C4B" w14:textId="28A216E5" w:rsidR="00F45538" w:rsidRDefault="00F45538" w:rsidP="00F45538">
      <w:pPr>
        <w:rPr>
          <w:rFonts w:ascii="TTE25CF910t00" w:eastAsia="TTE25CF910t00" w:hAnsi="TTE25CF910t00" w:cs="TTE25CF910t00"/>
          <w:color w:val="000000"/>
          <w:lang w:val="es"/>
        </w:rPr>
      </w:pPr>
      <w:r>
        <w:rPr>
          <w:rFonts w:ascii="TTE25CF910t00" w:eastAsia="TTE25CF910t00" w:hAnsi="TTE25CF910t00" w:cs="TTE25CF910t00"/>
          <w:color w:val="000000"/>
          <w:lang w:val="es"/>
        </w:rPr>
        <w:t>Se evaluará la eficiencia del producto software de acuerdo con el porcentaje de uso de procesador que realice.</w:t>
      </w:r>
      <w:r w:rsidR="0011481D">
        <w:rPr>
          <w:rFonts w:ascii="TTE25CF910t00" w:eastAsia="TTE25CF910t00" w:hAnsi="TTE25CF910t00" w:cs="TTE25CF910t00"/>
          <w:color w:val="000000"/>
          <w:lang w:val="es"/>
        </w:rPr>
        <w:t xml:space="preserve"> Deberá ser evaluada corriendo en un procesador de la serie Intel i3, i5 o i7 de cualquier generación.</w:t>
      </w:r>
    </w:p>
    <w:p w14:paraId="78947E05" w14:textId="77777777" w:rsidR="00F45538" w:rsidRDefault="00F45538" w:rsidP="00F45538">
      <w:pPr>
        <w:pStyle w:val="Ttulo3"/>
      </w:pPr>
      <w:r>
        <w:t>Características para medir:</w:t>
      </w:r>
    </w:p>
    <w:p w14:paraId="329A0623" w14:textId="568325B7" w:rsidR="00F45538" w:rsidRDefault="00F45538" w:rsidP="00F45538">
      <w:pPr>
        <w:pStyle w:val="Sinespaciado"/>
        <w:numPr>
          <w:ilvl w:val="0"/>
          <w:numId w:val="20"/>
        </w:numPr>
      </w:pPr>
      <w:r>
        <w:t>Porcentaje de uso del procesador</w:t>
      </w:r>
    </w:p>
    <w:p w14:paraId="004ABBAB" w14:textId="77777777" w:rsidR="00F45538" w:rsidRDefault="00F45538" w:rsidP="00F45538">
      <w:pPr>
        <w:pStyle w:val="Sinespaciado"/>
        <w:ind w:left="720"/>
      </w:pPr>
    </w:p>
    <w:p w14:paraId="775D4A90" w14:textId="0D52EE66" w:rsidR="00F45538" w:rsidRDefault="00F45538" w:rsidP="00F45538">
      <w:pPr>
        <w:pStyle w:val="Ttulo3"/>
      </w:pPr>
      <w:r>
        <w:t>Evaluación</w:t>
      </w:r>
      <w:r w:rsidR="00E95DC6">
        <w:t>:</w:t>
      </w:r>
    </w:p>
    <w:p w14:paraId="194E5DAF" w14:textId="2BED775D" w:rsidR="00F45538" w:rsidRDefault="00F45538" w:rsidP="00F45538">
      <w:pPr>
        <w:pStyle w:val="Sinespaciado"/>
      </w:pPr>
      <w:r>
        <w:t>3 si utiliza menos del 10%</w:t>
      </w:r>
      <w:r w:rsidR="00C00202">
        <w:t>.</w:t>
      </w:r>
    </w:p>
    <w:p w14:paraId="2E4683A1" w14:textId="133D6B46" w:rsidR="00F45538" w:rsidRDefault="00F45538" w:rsidP="00F45538">
      <w:pPr>
        <w:pStyle w:val="Sinespaciado"/>
      </w:pPr>
      <w:r>
        <w:t>2 si utiliza entre 10% y 40%.</w:t>
      </w:r>
    </w:p>
    <w:p w14:paraId="298B1D33" w14:textId="5008EC20" w:rsidR="00F45538" w:rsidRDefault="00F45538" w:rsidP="00F45538">
      <w:pPr>
        <w:pStyle w:val="Sinespaciado"/>
      </w:pPr>
      <w:r>
        <w:t>1 si utiliza más del 40%</w:t>
      </w:r>
      <w:r w:rsidR="00C00202">
        <w:t>.</w:t>
      </w:r>
    </w:p>
    <w:p w14:paraId="3E738370" w14:textId="06F9B96A" w:rsidR="00F45538" w:rsidRPr="00F45538" w:rsidRDefault="00DC4F5B" w:rsidP="00F45538">
      <w:pPr>
        <w:pStyle w:val="Sinespaciado"/>
      </w:pPr>
      <w:ins w:id="6" w:author="Fernando Sanchez" w:date="2019-05-06T10:36:00Z">
        <w:r>
          <w:t>Puntaje: 3, utiliza mucho menos del 10%.</w:t>
        </w:r>
      </w:ins>
    </w:p>
    <w:p w14:paraId="54240184" w14:textId="708640F1" w:rsidR="00F45538" w:rsidRPr="006C042D" w:rsidRDefault="00F45538" w:rsidP="00F45538">
      <w:pPr>
        <w:pStyle w:val="Ttulo2"/>
      </w:pPr>
      <w:r w:rsidRPr="00F45538">
        <w:t>Utilización</w:t>
      </w:r>
      <w:r w:rsidRPr="006C042D">
        <w:t xml:space="preserve"> del disco rígido</w:t>
      </w:r>
    </w:p>
    <w:p w14:paraId="1BF92E12" w14:textId="15B62F27" w:rsidR="00FD5F6A" w:rsidRDefault="00FD5F6A" w:rsidP="00FD5F6A">
      <w:pPr>
        <w:rPr>
          <w:rFonts w:ascii="TTE25CF910t00" w:eastAsia="TTE25CF910t00" w:hAnsi="TTE25CF910t00" w:cs="TTE25CF910t00"/>
          <w:color w:val="000000"/>
          <w:lang w:val="es"/>
        </w:rPr>
      </w:pPr>
      <w:r>
        <w:rPr>
          <w:rFonts w:ascii="TTE25CF910t00" w:eastAsia="TTE25CF910t00" w:hAnsi="TTE25CF910t00" w:cs="TTE25CF910t00"/>
          <w:color w:val="000000"/>
          <w:lang w:val="es"/>
        </w:rPr>
        <w:t>Se evaluará la eficiencia del producto software de acuerdo con el porcentaje de uso de</w:t>
      </w:r>
      <w:r w:rsidR="0011481D">
        <w:rPr>
          <w:rFonts w:ascii="TTE25CF910t00" w:eastAsia="TTE25CF910t00" w:hAnsi="TTE25CF910t00" w:cs="TTE25CF910t00"/>
          <w:color w:val="000000"/>
          <w:lang w:val="es"/>
        </w:rPr>
        <w:t xml:space="preserve">l disco rígido </w:t>
      </w:r>
      <w:r>
        <w:rPr>
          <w:rFonts w:ascii="TTE25CF910t00" w:eastAsia="TTE25CF910t00" w:hAnsi="TTE25CF910t00" w:cs="TTE25CF910t00"/>
          <w:color w:val="000000"/>
          <w:lang w:val="es"/>
        </w:rPr>
        <w:t>que realice.</w:t>
      </w:r>
      <w:r w:rsidR="002A382B">
        <w:rPr>
          <w:rFonts w:ascii="TTE25CF910t00" w:eastAsia="TTE25CF910t00" w:hAnsi="TTE25CF910t00" w:cs="TTE25CF910t00"/>
          <w:color w:val="000000"/>
          <w:lang w:val="es"/>
        </w:rPr>
        <w:t xml:space="preserve"> Deberá ser evaluad</w:t>
      </w:r>
      <w:r w:rsidR="00001E05">
        <w:rPr>
          <w:rFonts w:ascii="TTE25CF910t00" w:eastAsia="TTE25CF910t00" w:hAnsi="TTE25CF910t00" w:cs="TTE25CF910t00"/>
          <w:color w:val="000000"/>
          <w:lang w:val="es"/>
        </w:rPr>
        <w:t>o</w:t>
      </w:r>
      <w:r w:rsidR="002A382B">
        <w:rPr>
          <w:rFonts w:ascii="TTE25CF910t00" w:eastAsia="TTE25CF910t00" w:hAnsi="TTE25CF910t00" w:cs="TTE25CF910t00"/>
          <w:color w:val="000000"/>
          <w:lang w:val="es"/>
        </w:rPr>
        <w:t xml:space="preserve"> con un disco rígido de 7200 revoluciones o más, o en su defecto con un disco rígido tipo sólido de cualquier generación, sin importar cual tipo de disco sea el espacio de almacenamiento no puede ser inferior a los 240gb</w:t>
      </w:r>
    </w:p>
    <w:p w14:paraId="7D5AC879" w14:textId="77777777" w:rsidR="0011481D" w:rsidRDefault="0011481D" w:rsidP="0011481D">
      <w:pPr>
        <w:pStyle w:val="Ttulo3"/>
      </w:pPr>
      <w:r>
        <w:t>Características para medir:</w:t>
      </w:r>
    </w:p>
    <w:p w14:paraId="1EC9B867" w14:textId="5296EF0A" w:rsidR="0011481D" w:rsidRDefault="0011481D" w:rsidP="0011481D">
      <w:pPr>
        <w:pStyle w:val="Sinespaciado"/>
        <w:numPr>
          <w:ilvl w:val="0"/>
          <w:numId w:val="21"/>
        </w:numPr>
      </w:pPr>
      <w:r>
        <w:t>Porcentaje de uso del disco rígido</w:t>
      </w:r>
    </w:p>
    <w:p w14:paraId="035D3937" w14:textId="77777777" w:rsidR="0011481D" w:rsidRDefault="0011481D" w:rsidP="0011481D">
      <w:pPr>
        <w:pStyle w:val="Sinespaciado"/>
        <w:ind w:left="720"/>
      </w:pPr>
    </w:p>
    <w:p w14:paraId="61B50472" w14:textId="41907155" w:rsidR="0011481D" w:rsidRDefault="0011481D" w:rsidP="0011481D">
      <w:pPr>
        <w:pStyle w:val="Ttulo3"/>
      </w:pPr>
      <w:r>
        <w:t>Evaluación</w:t>
      </w:r>
      <w:r w:rsidR="00E95DC6">
        <w:t>:</w:t>
      </w:r>
    </w:p>
    <w:p w14:paraId="78786D4A" w14:textId="71C99910" w:rsidR="0011481D" w:rsidRDefault="0011481D" w:rsidP="0011481D">
      <w:pPr>
        <w:pStyle w:val="Sinespaciado"/>
      </w:pPr>
      <w:r>
        <w:t>3 si utiliza menos del 30%</w:t>
      </w:r>
      <w:r w:rsidR="00505992">
        <w:t>.</w:t>
      </w:r>
    </w:p>
    <w:p w14:paraId="3F05B4F5" w14:textId="11A7B2A0" w:rsidR="0011481D" w:rsidRDefault="0011481D" w:rsidP="0011481D">
      <w:pPr>
        <w:pStyle w:val="Sinespaciado"/>
      </w:pPr>
      <w:r>
        <w:t>2 si utiliza entre 30% y 60%.</w:t>
      </w:r>
    </w:p>
    <w:p w14:paraId="58FBE542" w14:textId="5E01E00A" w:rsidR="0011481D" w:rsidRPr="0011481D" w:rsidRDefault="0011481D" w:rsidP="0011481D">
      <w:pPr>
        <w:pStyle w:val="Sinespaciado"/>
        <w:rPr>
          <w:u w:val="single"/>
        </w:rPr>
      </w:pPr>
      <w:r>
        <w:t>1 si utiliza más del 60%</w:t>
      </w:r>
      <w:r w:rsidR="00505992">
        <w:t>.</w:t>
      </w:r>
    </w:p>
    <w:p w14:paraId="697654E9" w14:textId="196EE12B" w:rsidR="00F45538" w:rsidRPr="00F45538" w:rsidRDefault="00DC4F5B" w:rsidP="00F45538">
      <w:ins w:id="7" w:author="Fernando Sanchez" w:date="2019-05-06T10:36:00Z">
        <w:r>
          <w:t xml:space="preserve">Puntaje: 3, utiliza menos del 30% del </w:t>
        </w:r>
      </w:ins>
      <w:ins w:id="8" w:author="Fernando Sanchez" w:date="2019-05-06T10:37:00Z">
        <w:r>
          <w:t>disco.</w:t>
        </w:r>
      </w:ins>
    </w:p>
    <w:p w14:paraId="57A6FD6F" w14:textId="5504BDE0" w:rsidR="003A08D2" w:rsidRPr="006C042D" w:rsidRDefault="00F45538" w:rsidP="00F45538">
      <w:pPr>
        <w:pStyle w:val="Ttulo2"/>
      </w:pPr>
      <w:r w:rsidRPr="006C042D">
        <w:t xml:space="preserve">Utilización de </w:t>
      </w:r>
      <w:r w:rsidRPr="00F45538">
        <w:t>memoria</w:t>
      </w:r>
      <w:r w:rsidRPr="006C042D">
        <w:t xml:space="preserve"> RAM</w:t>
      </w:r>
    </w:p>
    <w:p w14:paraId="31F52620" w14:textId="7DFCB11F" w:rsidR="00001E05" w:rsidRDefault="00001E05" w:rsidP="00001E05">
      <w:pPr>
        <w:rPr>
          <w:rFonts w:ascii="TTE25CF910t00" w:eastAsia="TTE25CF910t00" w:hAnsi="TTE25CF910t00" w:cs="TTE25CF910t00"/>
          <w:color w:val="000000"/>
          <w:lang w:val="es"/>
        </w:rPr>
      </w:pPr>
      <w:r>
        <w:rPr>
          <w:rFonts w:ascii="TTE25CF910t00" w:eastAsia="TTE25CF910t00" w:hAnsi="TTE25CF910t00" w:cs="TTE25CF910t00"/>
          <w:color w:val="000000"/>
          <w:lang w:val="es"/>
        </w:rPr>
        <w:t>Se evaluará la eficiencia del producto software de acuerdo con el porcentaje de uso de la memoria RAM. Deberá ser evaluado en un entorno del que se dispone de más de 4gb de RAM libres para utilización.</w:t>
      </w:r>
    </w:p>
    <w:p w14:paraId="53EABF14" w14:textId="77777777" w:rsidR="00001E05" w:rsidRDefault="00001E05" w:rsidP="00001E05">
      <w:pPr>
        <w:pStyle w:val="Ttulo3"/>
      </w:pPr>
      <w:r>
        <w:t>Características para medir:</w:t>
      </w:r>
    </w:p>
    <w:p w14:paraId="6FB1391B" w14:textId="7D5FAE21" w:rsidR="00001E05" w:rsidRDefault="00001E05" w:rsidP="00001E05">
      <w:pPr>
        <w:pStyle w:val="Sinespaciado"/>
        <w:numPr>
          <w:ilvl w:val="0"/>
          <w:numId w:val="22"/>
        </w:numPr>
      </w:pPr>
      <w:r>
        <w:t>Porcentaje de uso de la memoria RAM</w:t>
      </w:r>
    </w:p>
    <w:p w14:paraId="5AA817C8" w14:textId="7DA52DCB" w:rsidR="00001E05" w:rsidRDefault="00001E05" w:rsidP="00001E05">
      <w:pPr>
        <w:pStyle w:val="Sinespaciado"/>
      </w:pPr>
    </w:p>
    <w:p w14:paraId="767B5900" w14:textId="5D589F25" w:rsidR="00001E05" w:rsidRDefault="00001E05" w:rsidP="00001E05">
      <w:pPr>
        <w:pStyle w:val="Ttulo3"/>
      </w:pPr>
      <w:r>
        <w:t>Evaluación</w:t>
      </w:r>
      <w:r w:rsidR="00E95DC6">
        <w:t>:</w:t>
      </w:r>
    </w:p>
    <w:p w14:paraId="75125354" w14:textId="5A9F39DC" w:rsidR="00001E05" w:rsidRDefault="00001E05" w:rsidP="00001E05">
      <w:pPr>
        <w:pStyle w:val="Sinespaciado"/>
      </w:pPr>
      <w:r>
        <w:t>3 si utiliza menos de 100MB.</w:t>
      </w:r>
    </w:p>
    <w:p w14:paraId="5B13A0F2" w14:textId="2BCC6083" w:rsidR="00001E05" w:rsidRDefault="00001E05" w:rsidP="00001E05">
      <w:pPr>
        <w:pStyle w:val="Sinespaciado"/>
      </w:pPr>
      <w:r>
        <w:t>2 si utiliza entre 100MB y 500MB.</w:t>
      </w:r>
    </w:p>
    <w:p w14:paraId="1B123F41" w14:textId="6F305226" w:rsidR="00001E05" w:rsidRPr="0011481D" w:rsidRDefault="00001E05" w:rsidP="00001E05">
      <w:pPr>
        <w:pStyle w:val="Sinespaciado"/>
        <w:rPr>
          <w:u w:val="single"/>
        </w:rPr>
      </w:pPr>
      <w:r>
        <w:t>1 si utiliza más de 500MB.</w:t>
      </w:r>
    </w:p>
    <w:p w14:paraId="44DAB24B" w14:textId="7C9951FA" w:rsidR="00001E05" w:rsidRDefault="00DC4F5B" w:rsidP="00001E05">
      <w:pPr>
        <w:pStyle w:val="Sinespaciado"/>
      </w:pPr>
      <w:ins w:id="9" w:author="Fernando Sanchez" w:date="2019-05-06T10:37:00Z">
        <w:r>
          <w:t>Puntaje: 3, utiliza menos 100MB</w:t>
        </w:r>
      </w:ins>
    </w:p>
    <w:p w14:paraId="3FA1CA71" w14:textId="3A449DA9" w:rsidR="008D35C4" w:rsidRDefault="008D35C4" w:rsidP="008D35C4">
      <w:pPr>
        <w:pStyle w:val="Ttulo1"/>
        <w:rPr>
          <w:sz w:val="24"/>
          <w:szCs w:val="24"/>
        </w:rPr>
      </w:pPr>
      <w:r w:rsidRPr="008D35C4">
        <w:lastRenderedPageBreak/>
        <w:t>Mantenibilidad</w:t>
      </w:r>
    </w:p>
    <w:p w14:paraId="2B48460B" w14:textId="77777777" w:rsidR="008D35C4" w:rsidRDefault="008D35C4" w:rsidP="008D35C4">
      <w:pPr>
        <w:pStyle w:val="Ttulo2"/>
      </w:pPr>
      <w:r>
        <w:t>Peso</w:t>
      </w:r>
    </w:p>
    <w:p w14:paraId="39B6EDA2" w14:textId="2C6DEB7D" w:rsidR="008D35C4" w:rsidRDefault="008D35C4" w:rsidP="008D35C4">
      <w:pPr>
        <w:rPr>
          <w:i/>
        </w:rPr>
      </w:pPr>
      <w:r>
        <w:t xml:space="preserve">Sobre el total de características, </w:t>
      </w:r>
      <w:r w:rsidRPr="00F45538">
        <w:rPr>
          <w:i/>
        </w:rPr>
        <w:t xml:space="preserve">la </w:t>
      </w:r>
      <w:r>
        <w:rPr>
          <w:i/>
        </w:rPr>
        <w:t>mantenibilidad</w:t>
      </w:r>
      <w:r w:rsidRPr="00F45538">
        <w:rPr>
          <w:i/>
        </w:rPr>
        <w:t xml:space="preserve"> tiene un peso de </w:t>
      </w:r>
      <m:oMath>
        <m:f>
          <m:fPr>
            <m:ctrlPr>
              <w:rPr>
                <w:rFonts w:ascii="Cambria Math" w:hAnsi="Cambria Math"/>
                <w:i/>
              </w:rPr>
            </m:ctrlPr>
          </m:fPr>
          <m:num>
            <m:r>
              <w:rPr>
                <w:rFonts w:ascii="Cambria Math" w:hAnsi="Cambria Math"/>
              </w:rPr>
              <m:t>0.5</m:t>
            </m:r>
          </m:num>
          <m:den>
            <m:r>
              <w:rPr>
                <w:rFonts w:ascii="Cambria Math" w:hAnsi="Cambria Math"/>
              </w:rPr>
              <m:t>4</m:t>
            </m:r>
          </m:den>
        </m:f>
      </m:oMath>
    </w:p>
    <w:p w14:paraId="3CE03408" w14:textId="4A318790" w:rsidR="008D35C4" w:rsidRPr="006C042D" w:rsidRDefault="008D35C4" w:rsidP="003177F8">
      <w:pPr>
        <w:pStyle w:val="Ttulo2"/>
      </w:pPr>
      <w:r w:rsidRPr="006C042D">
        <w:t>Capacidad del código de ser analizado</w:t>
      </w:r>
    </w:p>
    <w:p w14:paraId="692A7DB8" w14:textId="6D9EC772" w:rsidR="003177F8" w:rsidRPr="00E057C3" w:rsidRDefault="00E057C3" w:rsidP="003177F8">
      <w:pPr>
        <w:rPr>
          <w:rFonts w:ascii="TTE25CF910t00" w:eastAsia="TTE25CF910t00" w:hAnsi="TTE25CF910t00" w:cs="TTE25CF910t00"/>
          <w:color w:val="000000"/>
          <w:lang w:val="es"/>
        </w:rPr>
      </w:pPr>
      <w:r>
        <w:rPr>
          <w:rFonts w:ascii="TTE25CF910t00" w:eastAsia="TTE25CF910t00" w:hAnsi="TTE25CF910t00" w:cs="TTE25CF910t00"/>
          <w:color w:val="000000"/>
          <w:lang w:val="es"/>
        </w:rPr>
        <w:t>Para evaluar la capacidad que tiene el código para ser analizado se tiene en cuenta el porcentaje de comentarios que posee el código por cada método.</w:t>
      </w:r>
    </w:p>
    <w:p w14:paraId="09653A11" w14:textId="77777777" w:rsidR="003177F8" w:rsidRDefault="003177F8" w:rsidP="003177F8">
      <w:pPr>
        <w:pStyle w:val="Ttulo3"/>
      </w:pPr>
      <w:r>
        <w:t>Características para medir:</w:t>
      </w:r>
    </w:p>
    <w:p w14:paraId="0B7146A4" w14:textId="45470ACB" w:rsidR="003177F8" w:rsidRDefault="003177F8" w:rsidP="003177F8">
      <w:pPr>
        <w:pStyle w:val="Sinespaciado"/>
        <w:numPr>
          <w:ilvl w:val="0"/>
          <w:numId w:val="24"/>
        </w:numPr>
      </w:pPr>
      <w:r>
        <w:t xml:space="preserve">Porcentaje de </w:t>
      </w:r>
      <w:r w:rsidR="00E057C3">
        <w:t>comentarios por cada método.</w:t>
      </w:r>
    </w:p>
    <w:p w14:paraId="13AFB85B" w14:textId="77777777" w:rsidR="003177F8" w:rsidRDefault="003177F8" w:rsidP="003177F8">
      <w:pPr>
        <w:pStyle w:val="Sinespaciado"/>
      </w:pPr>
    </w:p>
    <w:p w14:paraId="57402611" w14:textId="2BDE4368" w:rsidR="003177F8" w:rsidRDefault="003177F8" w:rsidP="003177F8">
      <w:pPr>
        <w:pStyle w:val="Ttulo3"/>
      </w:pPr>
      <w:r>
        <w:t>Evaluación</w:t>
      </w:r>
      <w:r w:rsidR="00E95DC6">
        <w:t>:</w:t>
      </w:r>
    </w:p>
    <w:p w14:paraId="1939C686" w14:textId="0EA2FE39" w:rsidR="00E057C3" w:rsidRDefault="00E057C3" w:rsidP="00E057C3">
      <w:pPr>
        <w:pStyle w:val="Sinespaciado"/>
      </w:pPr>
      <w:r>
        <w:t>3 si está comentado más del 30%.</w:t>
      </w:r>
    </w:p>
    <w:p w14:paraId="5881B076" w14:textId="7929F389" w:rsidR="00E057C3" w:rsidRDefault="00E057C3" w:rsidP="00E057C3">
      <w:pPr>
        <w:pStyle w:val="Sinespaciado"/>
      </w:pPr>
      <w:r>
        <w:t>2 si está comentado entre 30% y 10%.</w:t>
      </w:r>
    </w:p>
    <w:p w14:paraId="025B838A" w14:textId="3FF0A97D" w:rsidR="00E057C3" w:rsidRPr="0011481D" w:rsidRDefault="00E057C3" w:rsidP="00E057C3">
      <w:pPr>
        <w:pStyle w:val="Sinespaciado"/>
        <w:rPr>
          <w:u w:val="single"/>
        </w:rPr>
      </w:pPr>
      <w:r>
        <w:t>1 si está comentado menos del 10%.</w:t>
      </w:r>
    </w:p>
    <w:p w14:paraId="7F7A14E7" w14:textId="15F02BF9" w:rsidR="003177F8" w:rsidRPr="003177F8" w:rsidRDefault="008F6419" w:rsidP="003177F8">
      <w:ins w:id="10" w:author="Fernando Sanchez" w:date="2019-05-06T10:43:00Z">
        <w:r>
          <w:t>Puntaje 1: hay que comentar más el código.</w:t>
        </w:r>
      </w:ins>
    </w:p>
    <w:p w14:paraId="0038EEBA" w14:textId="61156370" w:rsidR="008D35C4" w:rsidRPr="006C042D" w:rsidRDefault="008D35C4" w:rsidP="003177F8">
      <w:pPr>
        <w:pStyle w:val="Ttulo2"/>
      </w:pPr>
      <w:r w:rsidRPr="006C042D">
        <w:t>Capacidad del código de ser cambiado</w:t>
      </w:r>
    </w:p>
    <w:p w14:paraId="0C94B002" w14:textId="2000C224" w:rsidR="003177F8" w:rsidRPr="00277461" w:rsidRDefault="00277461" w:rsidP="003177F8">
      <w:pPr>
        <w:rPr>
          <w:rFonts w:ascii="TTE25CF910t00" w:eastAsia="TTE25CF910t00" w:hAnsi="TTE25CF910t00" w:cs="TTE25CF910t00"/>
          <w:color w:val="000000"/>
          <w:lang w:val="es"/>
        </w:rPr>
      </w:pPr>
      <w:r>
        <w:rPr>
          <w:rFonts w:ascii="TTE25CF910t00" w:eastAsia="TTE25CF910t00" w:hAnsi="TTE25CF910t00" w:cs="TTE25CF910t00"/>
          <w:color w:val="000000"/>
          <w:lang w:val="es"/>
        </w:rPr>
        <w:t>Para evaluar la capacidad que tiene el código para ser cambiado se tomará en cuenta la complejidad ciclomática del método alta de producto.</w:t>
      </w:r>
    </w:p>
    <w:p w14:paraId="77733634" w14:textId="77777777" w:rsidR="003177F8" w:rsidRDefault="003177F8" w:rsidP="003177F8">
      <w:pPr>
        <w:pStyle w:val="Ttulo3"/>
      </w:pPr>
      <w:r>
        <w:t>Características para medir:</w:t>
      </w:r>
    </w:p>
    <w:p w14:paraId="2A69CB96" w14:textId="6D6888A9" w:rsidR="003177F8" w:rsidRDefault="00277461" w:rsidP="00277461">
      <w:pPr>
        <w:pStyle w:val="Sinespaciado"/>
        <w:numPr>
          <w:ilvl w:val="0"/>
          <w:numId w:val="27"/>
        </w:numPr>
        <w:rPr>
          <w:rFonts w:ascii="TTE25CF910t00" w:eastAsia="TTE25CF910t00" w:hAnsi="TTE25CF910t00" w:cs="TTE25CF910t00"/>
          <w:color w:val="000000"/>
          <w:lang w:val="es"/>
        </w:rPr>
      </w:pPr>
      <w:r>
        <w:rPr>
          <w:rFonts w:ascii="TTE25CF910t00" w:eastAsia="TTE25CF910t00" w:hAnsi="TTE25CF910t00" w:cs="TTE25CF910t00"/>
          <w:color w:val="000000"/>
          <w:lang w:val="es"/>
        </w:rPr>
        <w:t>Complejidad ciclomática del método alta de producto.</w:t>
      </w:r>
    </w:p>
    <w:p w14:paraId="05FE73CD" w14:textId="77777777" w:rsidR="00277461" w:rsidRDefault="00277461" w:rsidP="003177F8">
      <w:pPr>
        <w:pStyle w:val="Sinespaciado"/>
      </w:pPr>
    </w:p>
    <w:p w14:paraId="37B4114F" w14:textId="08CCB504" w:rsidR="003177F8" w:rsidRDefault="003177F8" w:rsidP="003177F8">
      <w:pPr>
        <w:pStyle w:val="Ttulo3"/>
      </w:pPr>
      <w:r>
        <w:t>Evaluación</w:t>
      </w:r>
      <w:r w:rsidR="00E95DC6">
        <w:t>:</w:t>
      </w:r>
    </w:p>
    <w:p w14:paraId="1208D90C" w14:textId="0DC5EBAB" w:rsidR="003177F8" w:rsidRDefault="003177F8" w:rsidP="003177F8">
      <w:pPr>
        <w:pStyle w:val="Sinespaciado"/>
      </w:pPr>
      <w:r>
        <w:t xml:space="preserve">3 si </w:t>
      </w:r>
      <w:r w:rsidR="00277461">
        <w:t xml:space="preserve">la </w:t>
      </w:r>
      <w:r w:rsidR="00277461">
        <w:rPr>
          <w:rFonts w:ascii="TTE25CF910t00" w:eastAsia="TTE25CF910t00" w:hAnsi="TTE25CF910t00" w:cs="TTE25CF910t00"/>
          <w:color w:val="000000"/>
          <w:lang w:val="es"/>
        </w:rPr>
        <w:t>complejidad ciclomática es inferior a 11</w:t>
      </w:r>
      <w:r>
        <w:t>.</w:t>
      </w:r>
    </w:p>
    <w:p w14:paraId="787B5090" w14:textId="6DA27992" w:rsidR="003177F8" w:rsidRDefault="003177F8" w:rsidP="003177F8">
      <w:pPr>
        <w:pStyle w:val="Sinespaciado"/>
      </w:pPr>
      <w:r>
        <w:t xml:space="preserve">2 </w:t>
      </w:r>
      <w:r w:rsidR="00277461">
        <w:t xml:space="preserve">si la </w:t>
      </w:r>
      <w:r w:rsidR="00277461">
        <w:rPr>
          <w:rFonts w:ascii="TTE25CF910t00" w:eastAsia="TTE25CF910t00" w:hAnsi="TTE25CF910t00" w:cs="TTE25CF910t00"/>
          <w:color w:val="000000"/>
          <w:lang w:val="es"/>
        </w:rPr>
        <w:t xml:space="preserve">complejidad ciclomática está </w:t>
      </w:r>
      <w:r>
        <w:t xml:space="preserve">entre </w:t>
      </w:r>
      <w:r w:rsidR="00277461">
        <w:t>11</w:t>
      </w:r>
      <w:r>
        <w:t xml:space="preserve"> y </w:t>
      </w:r>
      <w:r w:rsidR="00277461">
        <w:t>21</w:t>
      </w:r>
      <w:r>
        <w:t>.</w:t>
      </w:r>
    </w:p>
    <w:p w14:paraId="2DCE8EC9" w14:textId="1F9CEE15" w:rsidR="003177F8" w:rsidRPr="0011481D" w:rsidRDefault="003177F8" w:rsidP="003177F8">
      <w:pPr>
        <w:pStyle w:val="Sinespaciado"/>
        <w:rPr>
          <w:u w:val="single"/>
        </w:rPr>
      </w:pPr>
      <w:r>
        <w:t xml:space="preserve">1 si </w:t>
      </w:r>
      <w:r w:rsidR="00277461">
        <w:t xml:space="preserve">la </w:t>
      </w:r>
      <w:r w:rsidR="00277461">
        <w:rPr>
          <w:rFonts w:ascii="TTE25CF910t00" w:eastAsia="TTE25CF910t00" w:hAnsi="TTE25CF910t00" w:cs="TTE25CF910t00"/>
          <w:color w:val="000000"/>
          <w:lang w:val="es"/>
        </w:rPr>
        <w:t>complejidad ciclomática supera los 21</w:t>
      </w:r>
      <w:r>
        <w:t>.</w:t>
      </w:r>
    </w:p>
    <w:p w14:paraId="317FB2D4" w14:textId="77777777" w:rsidR="003177F8" w:rsidRPr="003177F8" w:rsidRDefault="003177F8" w:rsidP="003177F8">
      <w:pPr>
        <w:pStyle w:val="Ttulo2"/>
      </w:pPr>
    </w:p>
    <w:p w14:paraId="5516DA11" w14:textId="77777777" w:rsidR="003177F8" w:rsidRDefault="008D35C4" w:rsidP="00277461">
      <w:pPr>
        <w:pStyle w:val="Ttulo2"/>
      </w:pPr>
      <w:r w:rsidRPr="006C042D">
        <w:t>Estabilidad</w:t>
      </w:r>
    </w:p>
    <w:p w14:paraId="09822EDE" w14:textId="03FB1BA8" w:rsidR="004917DD" w:rsidRDefault="004917DD" w:rsidP="004917DD">
      <w:pPr>
        <w:rPr>
          <w:rFonts w:ascii="TTE25CF910t00" w:eastAsia="TTE25CF910t00" w:hAnsi="TTE25CF910t00" w:cs="TTE25CF910t00"/>
          <w:color w:val="000000"/>
          <w:lang w:val="es"/>
        </w:rPr>
      </w:pPr>
      <w:r>
        <w:rPr>
          <w:rFonts w:ascii="TTE25CF910t00" w:eastAsia="TTE25CF910t00" w:hAnsi="TTE25CF910t00" w:cs="TTE25CF910t00"/>
          <w:color w:val="000000"/>
          <w:lang w:val="es"/>
        </w:rPr>
        <w:t>Para determinar la estabilidad del software se evalúa la cantidad de fallas que presenta el producto durante la prueba de estabilidad.</w:t>
      </w:r>
    </w:p>
    <w:p w14:paraId="265D2145" w14:textId="3F30FAEB" w:rsidR="003177F8" w:rsidRDefault="008D35C4" w:rsidP="003177F8">
      <w:pPr>
        <w:pStyle w:val="Ttulo3"/>
      </w:pPr>
      <w:r>
        <w:br/>
      </w:r>
      <w:r w:rsidR="003177F8">
        <w:t>Características para medir:</w:t>
      </w:r>
    </w:p>
    <w:p w14:paraId="5DD211A8" w14:textId="0EE2CBD7" w:rsidR="003177F8" w:rsidRDefault="004917DD" w:rsidP="003177F8">
      <w:pPr>
        <w:pStyle w:val="Sinespaciado"/>
        <w:numPr>
          <w:ilvl w:val="0"/>
          <w:numId w:val="26"/>
        </w:numPr>
      </w:pPr>
      <w:r>
        <w:t>Cantidad de fallas.</w:t>
      </w:r>
    </w:p>
    <w:p w14:paraId="5EFC3FB5" w14:textId="77777777" w:rsidR="003177F8" w:rsidRDefault="003177F8" w:rsidP="003177F8">
      <w:pPr>
        <w:pStyle w:val="Sinespaciado"/>
      </w:pPr>
    </w:p>
    <w:p w14:paraId="0E24EF41" w14:textId="304911D4" w:rsidR="003177F8" w:rsidRDefault="003177F8" w:rsidP="003177F8">
      <w:pPr>
        <w:pStyle w:val="Ttulo3"/>
      </w:pPr>
      <w:r>
        <w:t>Evaluación</w:t>
      </w:r>
      <w:r w:rsidR="00E95DC6">
        <w:t>:</w:t>
      </w:r>
    </w:p>
    <w:p w14:paraId="39FB44B0" w14:textId="51D5AFAA" w:rsidR="003177F8" w:rsidRDefault="003177F8" w:rsidP="003177F8">
      <w:pPr>
        <w:pStyle w:val="Sinespaciado"/>
      </w:pPr>
      <w:r>
        <w:t xml:space="preserve">3 </w:t>
      </w:r>
      <w:r w:rsidR="004917DD">
        <w:t>si la cantidad de fallas es mayor a 7.</w:t>
      </w:r>
    </w:p>
    <w:p w14:paraId="7786F6FD" w14:textId="6176E0EB" w:rsidR="003177F8" w:rsidRDefault="003177F8" w:rsidP="003177F8">
      <w:pPr>
        <w:pStyle w:val="Sinespaciado"/>
      </w:pPr>
      <w:r>
        <w:t xml:space="preserve">2 </w:t>
      </w:r>
      <w:r w:rsidR="004917DD">
        <w:t xml:space="preserve">si la cantidad de fallas está </w:t>
      </w:r>
      <w:r>
        <w:t xml:space="preserve">entre </w:t>
      </w:r>
      <w:r w:rsidR="007B3EA5">
        <w:t>4</w:t>
      </w:r>
      <w:r w:rsidR="004917DD">
        <w:t xml:space="preserve"> y 7.</w:t>
      </w:r>
    </w:p>
    <w:p w14:paraId="232B048D" w14:textId="301C9F7E" w:rsidR="008D35C4" w:rsidRPr="0028464F" w:rsidRDefault="003177F8" w:rsidP="0028464F">
      <w:pPr>
        <w:pStyle w:val="Sinespaciado"/>
        <w:rPr>
          <w:u w:val="single"/>
        </w:rPr>
      </w:pPr>
      <w:r>
        <w:t xml:space="preserve">1 </w:t>
      </w:r>
      <w:r w:rsidR="004917DD">
        <w:t xml:space="preserve">si la cantidad de fallas es inferior a </w:t>
      </w:r>
      <w:r w:rsidR="007B3EA5">
        <w:t>4</w:t>
      </w:r>
      <w:r w:rsidR="004917DD">
        <w:t>.</w:t>
      </w:r>
    </w:p>
    <w:p w14:paraId="1E3F9A55" w14:textId="02503CF8" w:rsidR="006A6D3E" w:rsidRPr="0028464F" w:rsidRDefault="006A6D3E" w:rsidP="006A6D3E">
      <w:pPr>
        <w:pStyle w:val="Ttulo1"/>
      </w:pPr>
      <w:r w:rsidRPr="0028464F">
        <w:lastRenderedPageBreak/>
        <w:t>Usabilidad</w:t>
      </w:r>
    </w:p>
    <w:p w14:paraId="09106761" w14:textId="77777777" w:rsidR="006A6D3E" w:rsidRDefault="006A6D3E" w:rsidP="006A6D3E">
      <w:pPr>
        <w:pStyle w:val="Ttulo2"/>
      </w:pPr>
      <w:r>
        <w:t>Peso</w:t>
      </w:r>
    </w:p>
    <w:p w14:paraId="4E174007" w14:textId="5946C8C4" w:rsidR="006A6D3E" w:rsidRPr="00E95DC6" w:rsidRDefault="006A6D3E" w:rsidP="00E95DC6">
      <w:pPr>
        <w:rPr>
          <w:i/>
        </w:rPr>
      </w:pPr>
      <w:r>
        <w:t xml:space="preserve">Sobre el total de características, </w:t>
      </w:r>
      <w:r w:rsidRPr="00F45538">
        <w:rPr>
          <w:i/>
        </w:rPr>
        <w:t xml:space="preserve">la </w:t>
      </w:r>
      <w:r>
        <w:rPr>
          <w:i/>
        </w:rPr>
        <w:t>usabilidad</w:t>
      </w:r>
      <w:r w:rsidRPr="00F45538">
        <w:rPr>
          <w:i/>
        </w:rPr>
        <w:t xml:space="preserve"> tiene un peso de </w:t>
      </w:r>
      <m:oMath>
        <m:f>
          <m:fPr>
            <m:ctrlPr>
              <w:rPr>
                <w:rFonts w:ascii="Cambria Math" w:hAnsi="Cambria Math"/>
                <w:i/>
              </w:rPr>
            </m:ctrlPr>
          </m:fPr>
          <m:num>
            <m:r>
              <w:rPr>
                <w:rFonts w:ascii="Cambria Math" w:hAnsi="Cambria Math"/>
              </w:rPr>
              <m:t>1</m:t>
            </m:r>
          </m:num>
          <m:den>
            <m:r>
              <w:rPr>
                <w:rFonts w:ascii="Cambria Math" w:hAnsi="Cambria Math"/>
              </w:rPr>
              <m:t>4</m:t>
            </m:r>
          </m:den>
        </m:f>
      </m:oMath>
    </w:p>
    <w:p w14:paraId="6D002269" w14:textId="3089195F" w:rsidR="006A6D3E" w:rsidRPr="006C042D" w:rsidRDefault="006A6D3E" w:rsidP="00E95DC6">
      <w:pPr>
        <w:pStyle w:val="Ttulo2"/>
      </w:pPr>
      <w:r w:rsidRPr="00E95DC6">
        <w:t>Capacidad</w:t>
      </w:r>
      <w:r w:rsidRPr="006C042D">
        <w:t xml:space="preserve"> de ser entendido</w:t>
      </w:r>
    </w:p>
    <w:p w14:paraId="169F213D" w14:textId="2C2C161A" w:rsidR="00E71155" w:rsidRPr="00E71155" w:rsidRDefault="00E71155" w:rsidP="00E71155">
      <w:pPr>
        <w:rPr>
          <w:rFonts w:ascii="TTE25CF910t00" w:eastAsia="TTE25CF910t00" w:hAnsi="TTE25CF910t00" w:cs="TTE25CF910t00"/>
          <w:color w:val="000000"/>
          <w:lang w:val="es"/>
        </w:rPr>
      </w:pPr>
      <w:r>
        <w:rPr>
          <w:rFonts w:ascii="TTE25CF910t00" w:eastAsia="TTE25CF910t00" w:hAnsi="TTE25CF910t00" w:cs="TTE25CF910t00"/>
          <w:color w:val="000000"/>
          <w:lang w:val="es"/>
        </w:rPr>
        <w:t>Capacidad que posee el software, para ayudar a los usuarios ante una determinada situación donde se necesite asistencia.</w:t>
      </w:r>
    </w:p>
    <w:p w14:paraId="1A245937" w14:textId="77777777" w:rsidR="00E95DC6" w:rsidRDefault="00E95DC6" w:rsidP="00E95DC6">
      <w:pPr>
        <w:pStyle w:val="Ttulo3"/>
      </w:pPr>
      <w:r>
        <w:t>Características para medir:</w:t>
      </w:r>
    </w:p>
    <w:p w14:paraId="7F7F464E" w14:textId="2F4C6241" w:rsidR="00E95DC6" w:rsidRDefault="00E71155" w:rsidP="00E95DC6">
      <w:pPr>
        <w:pStyle w:val="Sinespaciado"/>
        <w:numPr>
          <w:ilvl w:val="0"/>
          <w:numId w:val="29"/>
        </w:numPr>
      </w:pPr>
      <w:r>
        <w:t>Posee ayuda contextual sobre botones de acción.</w:t>
      </w:r>
    </w:p>
    <w:p w14:paraId="1706110A" w14:textId="75939F30" w:rsidR="00E71155" w:rsidRDefault="00E71155" w:rsidP="00E71155">
      <w:pPr>
        <w:pStyle w:val="Sinespaciado"/>
        <w:numPr>
          <w:ilvl w:val="0"/>
          <w:numId w:val="29"/>
        </w:numPr>
      </w:pPr>
      <w:r>
        <w:t>Posee manual de usuario incorporado con una sección dedicada.</w:t>
      </w:r>
    </w:p>
    <w:p w14:paraId="50B9086F" w14:textId="77777777" w:rsidR="00E95DC6" w:rsidRDefault="00E95DC6" w:rsidP="00E95DC6">
      <w:pPr>
        <w:pStyle w:val="Sinespaciado"/>
      </w:pPr>
    </w:p>
    <w:p w14:paraId="65856BF4" w14:textId="7E3DAE68" w:rsidR="00E95DC6" w:rsidRDefault="00E95DC6" w:rsidP="00E95DC6">
      <w:pPr>
        <w:pStyle w:val="Ttulo3"/>
      </w:pPr>
      <w:r>
        <w:t>Evaluación:</w:t>
      </w:r>
    </w:p>
    <w:p w14:paraId="4A8B637B" w14:textId="7103C5C1" w:rsidR="00E95DC6" w:rsidRDefault="00E95DC6" w:rsidP="00E95DC6">
      <w:pPr>
        <w:pStyle w:val="Sinespaciado"/>
      </w:pPr>
      <w:r>
        <w:t xml:space="preserve">3 </w:t>
      </w:r>
      <w:r w:rsidR="00E71155">
        <w:t>si cumple las características (a) y (b)</w:t>
      </w:r>
    </w:p>
    <w:p w14:paraId="6074387A" w14:textId="13DB42FD" w:rsidR="00E95DC6" w:rsidRDefault="00E95DC6" w:rsidP="00E95DC6">
      <w:pPr>
        <w:pStyle w:val="Sinespaciado"/>
      </w:pPr>
      <w:r>
        <w:t xml:space="preserve">2 </w:t>
      </w:r>
      <w:r w:rsidR="00E71155">
        <w:t>si únicamente cumple la característica (b)</w:t>
      </w:r>
    </w:p>
    <w:p w14:paraId="65A79582" w14:textId="29F3E7E4" w:rsidR="00E95DC6" w:rsidRPr="0028464F" w:rsidRDefault="00E95DC6" w:rsidP="00E95DC6">
      <w:pPr>
        <w:pStyle w:val="Sinespaciado"/>
        <w:rPr>
          <w:u w:val="single"/>
        </w:rPr>
      </w:pPr>
      <w:r>
        <w:t xml:space="preserve">1 </w:t>
      </w:r>
      <w:r w:rsidR="00E71155">
        <w:t>si no cumple la característica (b)</w:t>
      </w:r>
    </w:p>
    <w:p w14:paraId="5C789CCD" w14:textId="00E9FD9D" w:rsidR="00E95DC6" w:rsidRPr="00E95DC6" w:rsidRDefault="00886610" w:rsidP="00E95DC6">
      <w:ins w:id="11" w:author="Fernando Sanchez" w:date="2019-05-06T10:45:00Z">
        <w:r>
          <w:t>Puntaje: 1, faltan los manuales de usuario de los botones de acción.</w:t>
        </w:r>
      </w:ins>
    </w:p>
    <w:p w14:paraId="3934F621" w14:textId="690A12D4" w:rsidR="006A6D3E" w:rsidRPr="006C042D" w:rsidRDefault="006A6D3E" w:rsidP="00E95DC6">
      <w:pPr>
        <w:pStyle w:val="Ttulo2"/>
      </w:pPr>
      <w:r w:rsidRPr="00E95DC6">
        <w:t>Capacidad</w:t>
      </w:r>
      <w:r w:rsidRPr="006C042D">
        <w:t xml:space="preserve"> de ser operado</w:t>
      </w:r>
    </w:p>
    <w:p w14:paraId="42813B4A" w14:textId="52A89B22" w:rsidR="00EA2D20" w:rsidRPr="00EA2D20" w:rsidRDefault="00EA2D20" w:rsidP="00EA2D20">
      <w:pPr>
        <w:rPr>
          <w:rFonts w:ascii="TTE25CF910t00" w:eastAsia="TTE25CF910t00" w:hAnsi="TTE25CF910t00" w:cs="TTE25CF910t00"/>
          <w:color w:val="000000"/>
          <w:lang w:val="es"/>
        </w:rPr>
      </w:pPr>
      <w:r>
        <w:rPr>
          <w:rFonts w:ascii="TTE25CF910t00" w:eastAsia="TTE25CF910t00" w:hAnsi="TTE25CF910t00" w:cs="TTE25CF910t00"/>
          <w:color w:val="000000"/>
          <w:lang w:val="es"/>
        </w:rPr>
        <w:t>Es la Capacidad del producto software de ser utilizado sin asistencia adicional. Se valúa qué requiere el usuario para operar correctamente el producto.</w:t>
      </w:r>
    </w:p>
    <w:p w14:paraId="21CC6DC3" w14:textId="77777777" w:rsidR="00E95DC6" w:rsidRDefault="00E95DC6" w:rsidP="00E95DC6">
      <w:pPr>
        <w:pStyle w:val="Ttulo3"/>
      </w:pPr>
      <w:r>
        <w:t>Características para medir:</w:t>
      </w:r>
    </w:p>
    <w:p w14:paraId="7BCC20CB" w14:textId="65E9575D" w:rsidR="00E95DC6" w:rsidRPr="009E401D" w:rsidRDefault="009E401D" w:rsidP="009E401D">
      <w:pPr>
        <w:pStyle w:val="Sinespaciado"/>
        <w:numPr>
          <w:ilvl w:val="0"/>
          <w:numId w:val="32"/>
        </w:numPr>
      </w:pPr>
      <w:r>
        <w:rPr>
          <w:rFonts w:ascii="TTE25CF910t00" w:eastAsia="TTE25CF910t00" w:hAnsi="TTE25CF910t00" w:cs="TTE25CF910t00"/>
          <w:color w:val="000000"/>
          <w:lang w:val="es"/>
        </w:rPr>
        <w:t>Capacidad del producto software de ser utilizado</w:t>
      </w:r>
    </w:p>
    <w:p w14:paraId="43C984D8" w14:textId="77777777" w:rsidR="009E401D" w:rsidRPr="009E401D" w:rsidRDefault="009E401D" w:rsidP="009E401D">
      <w:pPr>
        <w:pStyle w:val="Sinespaciado"/>
        <w:ind w:left="720"/>
      </w:pPr>
    </w:p>
    <w:p w14:paraId="6112FBFD" w14:textId="1F58B50F" w:rsidR="00E95DC6" w:rsidRDefault="00E95DC6" w:rsidP="00E95DC6">
      <w:pPr>
        <w:pStyle w:val="Ttulo3"/>
      </w:pPr>
      <w:r>
        <w:t>Evaluación:</w:t>
      </w:r>
    </w:p>
    <w:p w14:paraId="3059F6A6" w14:textId="3B736414" w:rsidR="00E95DC6" w:rsidRDefault="00E95DC6" w:rsidP="00E95DC6">
      <w:pPr>
        <w:pStyle w:val="Sinespaciado"/>
      </w:pPr>
      <w:r>
        <w:t xml:space="preserve">3 </w:t>
      </w:r>
      <w:r w:rsidR="006C114C">
        <w:t>si el usuario puede operar el producto software si necesidad de recurrir a asistencia externa a la que puede encontrar dentro del producto.</w:t>
      </w:r>
    </w:p>
    <w:p w14:paraId="0657FAB3" w14:textId="6175960B" w:rsidR="00E95DC6" w:rsidRPr="001A0E5D" w:rsidRDefault="00E95DC6" w:rsidP="001A0E5D">
      <w:pPr>
        <w:pStyle w:val="Sinespaciado"/>
      </w:pPr>
      <w:r>
        <w:t xml:space="preserve">2 </w:t>
      </w:r>
      <w:r w:rsidR="001A0E5D">
        <w:t xml:space="preserve">si </w:t>
      </w:r>
      <w:r w:rsidR="001A0E5D" w:rsidRPr="001A0E5D">
        <w:t>el usuario requiere</w:t>
      </w:r>
      <w:r w:rsidR="001A0E5D">
        <w:t xml:space="preserve"> consultar el</w:t>
      </w:r>
      <w:r w:rsidR="001A0E5D" w:rsidRPr="001A0E5D">
        <w:t xml:space="preserve"> manual de uso </w:t>
      </w:r>
      <w:r w:rsidR="001A0E5D">
        <w:t xml:space="preserve">impreso, </w:t>
      </w:r>
      <w:r w:rsidR="001A0E5D" w:rsidRPr="001A0E5D">
        <w:t>para</w:t>
      </w:r>
      <w:r w:rsidR="001A0E5D">
        <w:t xml:space="preserve"> poder</w:t>
      </w:r>
      <w:r w:rsidR="001A0E5D" w:rsidRPr="001A0E5D">
        <w:t xml:space="preserve"> operar el producto</w:t>
      </w:r>
      <w:r>
        <w:t>.</w:t>
      </w:r>
    </w:p>
    <w:p w14:paraId="783967EF" w14:textId="580834DE" w:rsidR="00E95DC6" w:rsidRPr="001A0E5D" w:rsidRDefault="00E95DC6" w:rsidP="00E95DC6">
      <w:pPr>
        <w:pStyle w:val="Sinespaciado"/>
      </w:pPr>
      <w:r>
        <w:t xml:space="preserve">1 </w:t>
      </w:r>
      <w:r w:rsidR="001A0E5D">
        <w:t xml:space="preserve">si </w:t>
      </w:r>
      <w:r w:rsidR="001A0E5D" w:rsidRPr="001A0E5D">
        <w:t xml:space="preserve">el usuario requiere consultar a personal especializado </w:t>
      </w:r>
      <w:r w:rsidR="001A0E5D">
        <w:t xml:space="preserve">más de 5 veces </w:t>
      </w:r>
      <w:r w:rsidR="001A0E5D" w:rsidRPr="001A0E5D">
        <w:t>para operar el producto software.</w:t>
      </w:r>
    </w:p>
    <w:p w14:paraId="25289AEE" w14:textId="631920D2" w:rsidR="00E95DC6" w:rsidRPr="00E95DC6" w:rsidRDefault="00886610" w:rsidP="00E95DC6">
      <w:ins w:id="12" w:author="Fernando Sanchez" w:date="2019-05-06T10:45:00Z">
        <w:r>
          <w:t>Puntaje</w:t>
        </w:r>
      </w:ins>
      <w:ins w:id="13" w:author="Fernando Sanchez" w:date="2019-05-06T10:46:00Z">
        <w:r>
          <w:t>: 1, falta hacer manuales de uso, externos e internos.</w:t>
        </w:r>
      </w:ins>
    </w:p>
    <w:p w14:paraId="4745A0BE" w14:textId="043AF5F6" w:rsidR="00001E05" w:rsidRDefault="006A6D3E" w:rsidP="00E95DC6">
      <w:pPr>
        <w:pStyle w:val="Ttulo2"/>
      </w:pPr>
      <w:r w:rsidRPr="006C042D">
        <w:t>Capacidad de ser atractivo para el usuario</w:t>
      </w:r>
    </w:p>
    <w:p w14:paraId="64FA943D" w14:textId="582D8560" w:rsidR="002145DD" w:rsidRPr="002145DD" w:rsidRDefault="002145DD" w:rsidP="002145DD">
      <w:pPr>
        <w:rPr>
          <w:rFonts w:ascii="TTE25CF910t00" w:eastAsia="TTE25CF910t00" w:hAnsi="TTE25CF910t00" w:cs="TTE25CF910t00"/>
          <w:color w:val="000000"/>
          <w:lang w:val="es"/>
        </w:rPr>
      </w:pPr>
      <w:r>
        <w:rPr>
          <w:rFonts w:ascii="TTE25CF910t00" w:eastAsia="TTE25CF910t00" w:hAnsi="TTE25CF910t00" w:cs="TTE25CF910t00"/>
          <w:color w:val="000000"/>
          <w:lang w:val="es"/>
        </w:rPr>
        <w:t>Es la agrupación correcta de funcionalidad del producto software en su interfaz gráfica, desde su agrupación lógica hasta el número promedio de pasos para alcanzar una función o contenido específico.</w:t>
      </w:r>
    </w:p>
    <w:p w14:paraId="72697728" w14:textId="77777777" w:rsidR="00E95DC6" w:rsidRDefault="00E95DC6" w:rsidP="00E95DC6">
      <w:pPr>
        <w:pStyle w:val="Ttulo3"/>
      </w:pPr>
      <w:r>
        <w:t>Características para medir:</w:t>
      </w:r>
    </w:p>
    <w:p w14:paraId="530D1CA9" w14:textId="3A0F0C7F" w:rsidR="00E95DC6" w:rsidRDefault="002145DD" w:rsidP="00E95DC6">
      <w:pPr>
        <w:pStyle w:val="Sinespaciado"/>
        <w:numPr>
          <w:ilvl w:val="0"/>
          <w:numId w:val="31"/>
        </w:numPr>
      </w:pPr>
      <w:r>
        <w:t>Pasos que se deben realizar y no están divididos en categorías.</w:t>
      </w:r>
    </w:p>
    <w:p w14:paraId="39116539" w14:textId="77777777" w:rsidR="00E95DC6" w:rsidRDefault="00E95DC6" w:rsidP="00E95DC6">
      <w:pPr>
        <w:pStyle w:val="Sinespaciado"/>
      </w:pPr>
    </w:p>
    <w:p w14:paraId="6B650FC6" w14:textId="2926BBDE" w:rsidR="00E95DC6" w:rsidRDefault="00E95DC6" w:rsidP="00E95DC6">
      <w:pPr>
        <w:pStyle w:val="Ttulo3"/>
      </w:pPr>
      <w:r>
        <w:t>Evaluación:</w:t>
      </w:r>
    </w:p>
    <w:p w14:paraId="1F1B177E" w14:textId="61FF588A" w:rsidR="00E95DC6" w:rsidRDefault="00E95DC6" w:rsidP="00E95DC6">
      <w:pPr>
        <w:pStyle w:val="Sinespaciado"/>
      </w:pPr>
      <w:r>
        <w:t xml:space="preserve">3 si la cantidad de </w:t>
      </w:r>
      <w:r w:rsidR="002145DD">
        <w:t>pasos</w:t>
      </w:r>
      <w:r>
        <w:t xml:space="preserve"> es </w:t>
      </w:r>
      <w:r w:rsidR="002145DD">
        <w:t>inferior</w:t>
      </w:r>
      <w:r>
        <w:t xml:space="preserve"> a </w:t>
      </w:r>
      <w:r w:rsidR="002145DD">
        <w:t>4</w:t>
      </w:r>
      <w:r>
        <w:t>.</w:t>
      </w:r>
    </w:p>
    <w:p w14:paraId="6D60FA4A" w14:textId="63A22A2D" w:rsidR="00E95DC6" w:rsidRDefault="00E95DC6" w:rsidP="00E95DC6">
      <w:pPr>
        <w:pStyle w:val="Sinespaciado"/>
      </w:pPr>
      <w:r>
        <w:t xml:space="preserve">2 </w:t>
      </w:r>
      <w:r w:rsidR="002145DD">
        <w:t xml:space="preserve">si la cantidad de pasos </w:t>
      </w:r>
      <w:r>
        <w:t xml:space="preserve">está entre </w:t>
      </w:r>
      <w:r w:rsidR="002145DD">
        <w:t>5</w:t>
      </w:r>
      <w:r>
        <w:t xml:space="preserve"> y 7.</w:t>
      </w:r>
    </w:p>
    <w:p w14:paraId="17CEC508" w14:textId="2C785B35" w:rsidR="00E95DC6" w:rsidRPr="00197B40" w:rsidRDefault="00E95DC6" w:rsidP="00197B40">
      <w:pPr>
        <w:pStyle w:val="Sinespaciado"/>
        <w:rPr>
          <w:u w:val="single"/>
        </w:rPr>
      </w:pPr>
      <w:r>
        <w:t xml:space="preserve">1 </w:t>
      </w:r>
      <w:r w:rsidR="002145DD">
        <w:t>si la cantidad de pasos es superior a 7</w:t>
      </w:r>
      <w:r>
        <w:t>.</w:t>
      </w:r>
      <w:bookmarkStart w:id="14" w:name="_GoBack"/>
      <w:bookmarkEnd w:id="14"/>
    </w:p>
    <w:sectPr w:rsidR="00E95DC6" w:rsidRPr="00197B40" w:rsidSect="00A4005A">
      <w:pgSz w:w="12240" w:h="15840"/>
      <w:pgMar w:top="1418" w:right="1701" w:bottom="1418"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954BC" w14:textId="77777777" w:rsidR="00F352FD" w:rsidRDefault="00F352FD" w:rsidP="002B6EF0">
      <w:pPr>
        <w:spacing w:after="0" w:line="240" w:lineRule="auto"/>
      </w:pPr>
      <w:r>
        <w:separator/>
      </w:r>
    </w:p>
  </w:endnote>
  <w:endnote w:type="continuationSeparator" w:id="0">
    <w:p w14:paraId="3827335E" w14:textId="77777777" w:rsidR="00F352FD" w:rsidRDefault="00F352FD" w:rsidP="002B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TE25CF910t00">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C9BAF" w14:textId="77777777" w:rsidR="00F352FD" w:rsidRDefault="00F352FD" w:rsidP="002B6EF0">
      <w:pPr>
        <w:spacing w:after="0" w:line="240" w:lineRule="auto"/>
      </w:pPr>
      <w:r>
        <w:separator/>
      </w:r>
    </w:p>
  </w:footnote>
  <w:footnote w:type="continuationSeparator" w:id="0">
    <w:p w14:paraId="307604CC" w14:textId="77777777" w:rsidR="00F352FD" w:rsidRDefault="00F352FD" w:rsidP="002B6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2E3E" w14:textId="77777777" w:rsidR="001B3708" w:rsidRDefault="008577F9">
    <w:pPr>
      <w:pStyle w:val="Encabezado"/>
    </w:pPr>
    <w:r>
      <w:rPr>
        <w:noProof/>
      </w:rPr>
      <w:drawing>
        <wp:anchor distT="0" distB="0" distL="114300" distR="114300" simplePos="0" relativeHeight="251658240" behindDoc="0" locked="0" layoutInCell="1" allowOverlap="1" wp14:anchorId="45E0AF83" wp14:editId="57BA0297">
          <wp:simplePos x="0" y="0"/>
          <wp:positionH relativeFrom="rightMargin">
            <wp:align>left</wp:align>
          </wp:positionH>
          <wp:positionV relativeFrom="paragraph">
            <wp:posOffset>-121920</wp:posOffset>
          </wp:positionV>
          <wp:extent cx="457200" cy="457200"/>
          <wp:effectExtent l="0" t="0" r="0" b="0"/>
          <wp:wrapThrough wrapText="bothSides">
            <wp:wrapPolygon edited="0">
              <wp:start x="0" y="0"/>
              <wp:lineTo x="0" y="20700"/>
              <wp:lineTo x="20700" y="20700"/>
              <wp:lineTo x="207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KIM5ZSr_400x400.jpg"/>
                  <pic:cNvPicPr/>
                </pic:nvPicPr>
                <pic:blipFill>
                  <a:blip r:embed="rId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page">
            <wp14:pctWidth>0</wp14:pctWidth>
          </wp14:sizeRelH>
          <wp14:sizeRelV relativeFrom="page">
            <wp14:pctHeight>0</wp14:pctHeight>
          </wp14:sizeRelV>
        </wp:anchor>
      </w:drawing>
    </w:r>
    <w:r w:rsidR="001B3708">
      <w:t>Universidad Nacional de La Matanza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1DF"/>
    <w:multiLevelType w:val="hybridMultilevel"/>
    <w:tmpl w:val="094282F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EB7375"/>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C679B8"/>
    <w:multiLevelType w:val="multilevel"/>
    <w:tmpl w:val="9C4C8E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9E7A44"/>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6CF401D"/>
    <w:multiLevelType w:val="hybridMultilevel"/>
    <w:tmpl w:val="42D8A3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127A0F"/>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126691E"/>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2387ED6"/>
    <w:multiLevelType w:val="hybridMultilevel"/>
    <w:tmpl w:val="63D8B9A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446312"/>
    <w:multiLevelType w:val="hybridMultilevel"/>
    <w:tmpl w:val="3D0C5C7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F133AF0"/>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31E4944"/>
    <w:multiLevelType w:val="hybridMultilevel"/>
    <w:tmpl w:val="89B2E5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46077C8"/>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5C92E75"/>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BB306F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C8324A3"/>
    <w:multiLevelType w:val="hybridMultilevel"/>
    <w:tmpl w:val="5A784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D0D5880"/>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EE21A1B"/>
    <w:multiLevelType w:val="hybridMultilevel"/>
    <w:tmpl w:val="775C96E8"/>
    <w:lvl w:ilvl="0" w:tplc="CBF28082">
      <w:start w:val="1"/>
      <w:numFmt w:val="lowerLetter"/>
      <w:lvlText w:val="%1."/>
      <w:lvlJc w:val="left"/>
      <w:pPr>
        <w:ind w:left="720" w:hanging="360"/>
      </w:pPr>
      <w:rPr>
        <w:rFonts w:ascii="TTE25CF910t00" w:eastAsia="TTE25CF910t00" w:hAnsi="TTE25CF910t00" w:cs="TTE25CF910t00"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4595BBF"/>
    <w:multiLevelType w:val="hybridMultilevel"/>
    <w:tmpl w:val="424A5CF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8E77B41"/>
    <w:multiLevelType w:val="hybridMultilevel"/>
    <w:tmpl w:val="82D6DE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545B19"/>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2857318"/>
    <w:multiLevelType w:val="hybridMultilevel"/>
    <w:tmpl w:val="5EAAF80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7BF112C"/>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1EF6409"/>
    <w:multiLevelType w:val="hybridMultilevel"/>
    <w:tmpl w:val="AFBAE2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8474343"/>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91E777E"/>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D8B3B39"/>
    <w:multiLevelType w:val="hybridMultilevel"/>
    <w:tmpl w:val="0CB616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DF4691C"/>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0774305"/>
    <w:multiLevelType w:val="hybridMultilevel"/>
    <w:tmpl w:val="B66603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6AC7706"/>
    <w:multiLevelType w:val="multilevel"/>
    <w:tmpl w:val="23AE13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7CB7E6A"/>
    <w:multiLevelType w:val="hybridMultilevel"/>
    <w:tmpl w:val="EFBED09A"/>
    <w:lvl w:ilvl="0" w:tplc="2C0A000F">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30" w15:restartNumberingAfterBreak="0">
    <w:nsid w:val="7CE70581"/>
    <w:multiLevelType w:val="hybridMultilevel"/>
    <w:tmpl w:val="9FC4BF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E5A1431"/>
    <w:multiLevelType w:val="hybridMultilevel"/>
    <w:tmpl w:val="2432F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8"/>
  </w:num>
  <w:num w:numId="2">
    <w:abstractNumId w:val="10"/>
  </w:num>
  <w:num w:numId="3">
    <w:abstractNumId w:val="15"/>
  </w:num>
  <w:num w:numId="4">
    <w:abstractNumId w:val="2"/>
  </w:num>
  <w:num w:numId="5">
    <w:abstractNumId w:val="4"/>
  </w:num>
  <w:num w:numId="6">
    <w:abstractNumId w:val="20"/>
  </w:num>
  <w:num w:numId="7">
    <w:abstractNumId w:val="7"/>
  </w:num>
  <w:num w:numId="8">
    <w:abstractNumId w:val="11"/>
  </w:num>
  <w:num w:numId="9">
    <w:abstractNumId w:val="14"/>
  </w:num>
  <w:num w:numId="10">
    <w:abstractNumId w:val="25"/>
  </w:num>
  <w:num w:numId="11">
    <w:abstractNumId w:val="31"/>
  </w:num>
  <w:num w:numId="12">
    <w:abstractNumId w:val="27"/>
  </w:num>
  <w:num w:numId="13">
    <w:abstractNumId w:val="28"/>
  </w:num>
  <w:num w:numId="14">
    <w:abstractNumId w:val="29"/>
  </w:num>
  <w:num w:numId="15">
    <w:abstractNumId w:val="8"/>
  </w:num>
  <w:num w:numId="16">
    <w:abstractNumId w:val="5"/>
  </w:num>
  <w:num w:numId="17">
    <w:abstractNumId w:val="26"/>
  </w:num>
  <w:num w:numId="18">
    <w:abstractNumId w:val="22"/>
  </w:num>
  <w:num w:numId="19">
    <w:abstractNumId w:val="12"/>
  </w:num>
  <w:num w:numId="20">
    <w:abstractNumId w:val="21"/>
  </w:num>
  <w:num w:numId="21">
    <w:abstractNumId w:val="13"/>
  </w:num>
  <w:num w:numId="22">
    <w:abstractNumId w:val="30"/>
  </w:num>
  <w:num w:numId="23">
    <w:abstractNumId w:val="17"/>
  </w:num>
  <w:num w:numId="24">
    <w:abstractNumId w:val="9"/>
  </w:num>
  <w:num w:numId="25">
    <w:abstractNumId w:val="23"/>
  </w:num>
  <w:num w:numId="26">
    <w:abstractNumId w:val="3"/>
  </w:num>
  <w:num w:numId="27">
    <w:abstractNumId w:val="0"/>
  </w:num>
  <w:num w:numId="28">
    <w:abstractNumId w:val="6"/>
  </w:num>
  <w:num w:numId="29">
    <w:abstractNumId w:val="24"/>
  </w:num>
  <w:num w:numId="30">
    <w:abstractNumId w:val="19"/>
  </w:num>
  <w:num w:numId="31">
    <w:abstractNumId w:val="1"/>
  </w:num>
  <w:num w:numId="3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o Sanchez">
    <w15:presenceInfo w15:providerId="None" w15:userId="Fernando Sanch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F0"/>
    <w:rsid w:val="00001E05"/>
    <w:rsid w:val="00022687"/>
    <w:rsid w:val="00031ADA"/>
    <w:rsid w:val="00033A9A"/>
    <w:rsid w:val="0011481D"/>
    <w:rsid w:val="00157A7D"/>
    <w:rsid w:val="00185EFB"/>
    <w:rsid w:val="00197B40"/>
    <w:rsid w:val="001A0E5D"/>
    <w:rsid w:val="001A5069"/>
    <w:rsid w:val="001B3708"/>
    <w:rsid w:val="002145DD"/>
    <w:rsid w:val="002535F8"/>
    <w:rsid w:val="00277461"/>
    <w:rsid w:val="0028464F"/>
    <w:rsid w:val="00287F9C"/>
    <w:rsid w:val="002A382B"/>
    <w:rsid w:val="002A7D74"/>
    <w:rsid w:val="002B463A"/>
    <w:rsid w:val="002B5163"/>
    <w:rsid w:val="002B6EF0"/>
    <w:rsid w:val="002D394C"/>
    <w:rsid w:val="0030002D"/>
    <w:rsid w:val="003177F8"/>
    <w:rsid w:val="003554A4"/>
    <w:rsid w:val="00395254"/>
    <w:rsid w:val="003A08D2"/>
    <w:rsid w:val="003A260E"/>
    <w:rsid w:val="003C7F5D"/>
    <w:rsid w:val="003D2FE3"/>
    <w:rsid w:val="004056F4"/>
    <w:rsid w:val="00405749"/>
    <w:rsid w:val="00444055"/>
    <w:rsid w:val="004917DD"/>
    <w:rsid w:val="004B0D10"/>
    <w:rsid w:val="00505992"/>
    <w:rsid w:val="00506CC8"/>
    <w:rsid w:val="00536AC9"/>
    <w:rsid w:val="005451D4"/>
    <w:rsid w:val="005463F3"/>
    <w:rsid w:val="00594788"/>
    <w:rsid w:val="0060630C"/>
    <w:rsid w:val="00635E17"/>
    <w:rsid w:val="006A6D3E"/>
    <w:rsid w:val="006C042D"/>
    <w:rsid w:val="006C114C"/>
    <w:rsid w:val="007447A5"/>
    <w:rsid w:val="00786046"/>
    <w:rsid w:val="00790E50"/>
    <w:rsid w:val="007A4DDE"/>
    <w:rsid w:val="007B3EA5"/>
    <w:rsid w:val="00837C8E"/>
    <w:rsid w:val="008506E6"/>
    <w:rsid w:val="008577F9"/>
    <w:rsid w:val="00886610"/>
    <w:rsid w:val="008B059D"/>
    <w:rsid w:val="008C6208"/>
    <w:rsid w:val="008D35C4"/>
    <w:rsid w:val="008F6419"/>
    <w:rsid w:val="00945031"/>
    <w:rsid w:val="009E401D"/>
    <w:rsid w:val="00A34AD1"/>
    <w:rsid w:val="00A3730F"/>
    <w:rsid w:val="00A4005A"/>
    <w:rsid w:val="00A63AB5"/>
    <w:rsid w:val="00B5383D"/>
    <w:rsid w:val="00B54BBE"/>
    <w:rsid w:val="00B62539"/>
    <w:rsid w:val="00B730B3"/>
    <w:rsid w:val="00B86C8B"/>
    <w:rsid w:val="00BC04C6"/>
    <w:rsid w:val="00C00202"/>
    <w:rsid w:val="00C03B39"/>
    <w:rsid w:val="00CA32F9"/>
    <w:rsid w:val="00CF4364"/>
    <w:rsid w:val="00D01662"/>
    <w:rsid w:val="00D062AE"/>
    <w:rsid w:val="00D30070"/>
    <w:rsid w:val="00DC4F5B"/>
    <w:rsid w:val="00DD2575"/>
    <w:rsid w:val="00E057C3"/>
    <w:rsid w:val="00E67F5E"/>
    <w:rsid w:val="00E71155"/>
    <w:rsid w:val="00E95DC6"/>
    <w:rsid w:val="00EA2D20"/>
    <w:rsid w:val="00EC5503"/>
    <w:rsid w:val="00F26E9C"/>
    <w:rsid w:val="00F352FD"/>
    <w:rsid w:val="00F35C93"/>
    <w:rsid w:val="00F45538"/>
    <w:rsid w:val="00F9526C"/>
    <w:rsid w:val="00FA2D9B"/>
    <w:rsid w:val="00FC3703"/>
    <w:rsid w:val="00FD5F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DBC84"/>
  <w15:chartTrackingRefBased/>
  <w15:docId w15:val="{A44EA725-A04A-4EC4-A868-C22844AD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5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5503"/>
    <w:pPr>
      <w:keepNext/>
      <w:keepLines/>
      <w:spacing w:before="40" w:after="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5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E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EF0"/>
  </w:style>
  <w:style w:type="paragraph" w:styleId="Piedepgina">
    <w:name w:val="footer"/>
    <w:basedOn w:val="Normal"/>
    <w:link w:val="PiedepginaCar"/>
    <w:uiPriority w:val="99"/>
    <w:unhideWhenUsed/>
    <w:rsid w:val="002B6E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EF0"/>
  </w:style>
  <w:style w:type="character" w:customStyle="1" w:styleId="Ttulo2Car">
    <w:name w:val="Título 2 Car"/>
    <w:basedOn w:val="Fuentedeprrafopredeter"/>
    <w:link w:val="Ttulo2"/>
    <w:uiPriority w:val="9"/>
    <w:rsid w:val="00EC550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51D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5451D4"/>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5451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451D4"/>
    <w:rPr>
      <w:i/>
      <w:iCs/>
      <w:color w:val="4472C4" w:themeColor="accent1"/>
    </w:rPr>
  </w:style>
  <w:style w:type="character" w:styleId="Hipervnculo">
    <w:name w:val="Hyperlink"/>
    <w:basedOn w:val="Fuentedeprrafopredeter"/>
    <w:uiPriority w:val="99"/>
    <w:unhideWhenUsed/>
    <w:rsid w:val="004B0D10"/>
    <w:rPr>
      <w:color w:val="0563C1" w:themeColor="hyperlink"/>
      <w:u w:val="single"/>
    </w:rPr>
  </w:style>
  <w:style w:type="character" w:styleId="Mencinsinresolver">
    <w:name w:val="Unresolved Mention"/>
    <w:basedOn w:val="Fuentedeprrafopredeter"/>
    <w:uiPriority w:val="99"/>
    <w:semiHidden/>
    <w:unhideWhenUsed/>
    <w:rsid w:val="004B0D10"/>
    <w:rPr>
      <w:color w:val="605E5C"/>
      <w:shd w:val="clear" w:color="auto" w:fill="E1DFDD"/>
    </w:rPr>
  </w:style>
  <w:style w:type="paragraph" w:styleId="Prrafodelista">
    <w:name w:val="List Paragraph"/>
    <w:basedOn w:val="Normal"/>
    <w:uiPriority w:val="34"/>
    <w:qFormat/>
    <w:rsid w:val="00594788"/>
    <w:pPr>
      <w:ind w:left="720"/>
      <w:contextualSpacing/>
    </w:pPr>
  </w:style>
  <w:style w:type="character" w:styleId="Textodelmarcadordeposicin">
    <w:name w:val="Placeholder Text"/>
    <w:basedOn w:val="Fuentedeprrafopredeter"/>
    <w:uiPriority w:val="99"/>
    <w:semiHidden/>
    <w:rsid w:val="00B86C8B"/>
    <w:rPr>
      <w:color w:val="808080"/>
    </w:rPr>
  </w:style>
  <w:style w:type="character" w:styleId="Referenciaintensa">
    <w:name w:val="Intense Reference"/>
    <w:basedOn w:val="Fuentedeprrafopredeter"/>
    <w:uiPriority w:val="32"/>
    <w:qFormat/>
    <w:rsid w:val="00A4005A"/>
    <w:rPr>
      <w:b/>
      <w:bCs/>
      <w:smallCaps/>
      <w:color w:val="4472C4" w:themeColor="accent1"/>
      <w:spacing w:val="5"/>
    </w:rPr>
  </w:style>
  <w:style w:type="character" w:styleId="nfasissutil">
    <w:name w:val="Subtle Emphasis"/>
    <w:basedOn w:val="Fuentedeprrafopredeter"/>
    <w:uiPriority w:val="19"/>
    <w:qFormat/>
    <w:rsid w:val="00A34AD1"/>
    <w:rPr>
      <w:i/>
      <w:iCs/>
      <w:color w:val="404040" w:themeColor="text1" w:themeTint="BF"/>
    </w:rPr>
  </w:style>
  <w:style w:type="character" w:styleId="Referenciasutil">
    <w:name w:val="Subtle Reference"/>
    <w:basedOn w:val="Fuentedeprrafopredeter"/>
    <w:uiPriority w:val="31"/>
    <w:qFormat/>
    <w:rsid w:val="00A34AD1"/>
    <w:rPr>
      <w:smallCaps/>
      <w:color w:val="5A5A5A" w:themeColor="text1" w:themeTint="A5"/>
    </w:rPr>
  </w:style>
  <w:style w:type="paragraph" w:styleId="Sinespaciado">
    <w:name w:val="No Spacing"/>
    <w:uiPriority w:val="1"/>
    <w:qFormat/>
    <w:rsid w:val="002A7D74"/>
    <w:pPr>
      <w:spacing w:after="0" w:line="240" w:lineRule="auto"/>
    </w:pPr>
  </w:style>
  <w:style w:type="paragraph" w:styleId="Textodeglobo">
    <w:name w:val="Balloon Text"/>
    <w:basedOn w:val="Normal"/>
    <w:link w:val="TextodegloboCar"/>
    <w:uiPriority w:val="99"/>
    <w:semiHidden/>
    <w:unhideWhenUsed/>
    <w:rsid w:val="008866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66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252934">
      <w:bodyDiv w:val="1"/>
      <w:marLeft w:val="0"/>
      <w:marRight w:val="0"/>
      <w:marTop w:val="0"/>
      <w:marBottom w:val="0"/>
      <w:divBdr>
        <w:top w:val="none" w:sz="0" w:space="0" w:color="auto"/>
        <w:left w:val="none" w:sz="0" w:space="0" w:color="auto"/>
        <w:bottom w:val="none" w:sz="0" w:space="0" w:color="auto"/>
        <w:right w:val="none" w:sz="0" w:space="0" w:color="auto"/>
      </w:divBdr>
    </w:div>
    <w:div w:id="198569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C218F-08C1-43E3-BB1A-F10562AF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1071</Words>
  <Characters>5895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dc:creator>
  <cp:keywords/>
  <dc:description/>
  <cp:lastModifiedBy>Fernando Sanchez</cp:lastModifiedBy>
  <cp:revision>68</cp:revision>
  <dcterms:created xsi:type="dcterms:W3CDTF">2019-04-19T15:45:00Z</dcterms:created>
  <dcterms:modified xsi:type="dcterms:W3CDTF">2019-05-06T13:46:00Z</dcterms:modified>
</cp:coreProperties>
</file>